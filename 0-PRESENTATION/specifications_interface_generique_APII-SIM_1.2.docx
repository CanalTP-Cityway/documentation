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CE3D5" w14:textId="775A73A5" w:rsidR="006B10CB" w:rsidRPr="00444BE2" w:rsidRDefault="006B10CB" w:rsidP="006B10CB">
      <w:pPr>
        <w:contextualSpacing/>
        <w:rPr>
          <w:b/>
          <w:color w:val="808080"/>
          <w:sz w:val="32"/>
          <w:szCs w:val="32"/>
        </w:rPr>
      </w:pPr>
      <w:r w:rsidRPr="00444BE2">
        <w:rPr>
          <w:b/>
          <w:color w:val="808080"/>
          <w:sz w:val="32"/>
          <w:szCs w:val="32"/>
        </w:rPr>
        <w:t>Document d</w:t>
      </w:r>
      <w:r>
        <w:rPr>
          <w:b/>
          <w:color w:val="808080"/>
          <w:sz w:val="32"/>
          <w:szCs w:val="32"/>
        </w:rPr>
        <w:t xml:space="preserve">e spécifications </w:t>
      </w:r>
      <w:r w:rsidR="00812ADB">
        <w:rPr>
          <w:b/>
          <w:color w:val="808080"/>
          <w:sz w:val="32"/>
          <w:szCs w:val="32"/>
        </w:rPr>
        <w:t>de l’interface générique des SIM</w:t>
      </w:r>
    </w:p>
    <w:p w14:paraId="7B4CE3D6" w14:textId="77777777" w:rsidR="006B10CB" w:rsidRPr="00444BE2" w:rsidRDefault="006B10CB" w:rsidP="006B10CB">
      <w:pPr>
        <w:contextualSpacing/>
        <w:rPr>
          <w:b/>
          <w:color w:val="808080"/>
          <w:sz w:val="32"/>
          <w:szCs w:val="32"/>
        </w:rPr>
      </w:pPr>
    </w:p>
    <w:p w14:paraId="7B4CE3D7" w14:textId="56B81025" w:rsidR="006B10CB" w:rsidRPr="00444BE2" w:rsidRDefault="006B10CB" w:rsidP="006B10CB">
      <w:pPr>
        <w:contextualSpacing/>
        <w:rPr>
          <w:b/>
          <w:color w:val="808080"/>
        </w:rPr>
      </w:pPr>
      <w:r w:rsidRPr="00444BE2">
        <w:rPr>
          <w:color w:val="808080"/>
        </w:rPr>
        <w:t xml:space="preserve">Date de création : </w:t>
      </w:r>
      <w:r w:rsidR="00812ADB">
        <w:rPr>
          <w:b/>
          <w:color w:val="808080"/>
        </w:rPr>
        <w:t>03</w:t>
      </w:r>
      <w:r w:rsidR="000E6302">
        <w:rPr>
          <w:b/>
          <w:color w:val="808080"/>
        </w:rPr>
        <w:t>/</w:t>
      </w:r>
      <w:r w:rsidR="00812ADB">
        <w:rPr>
          <w:b/>
          <w:color w:val="808080"/>
        </w:rPr>
        <w:t>02/2014</w:t>
      </w:r>
    </w:p>
    <w:p w14:paraId="7B4CE3D8" w14:textId="0E37E4D2" w:rsidR="006B10CB" w:rsidRPr="00C01D3A" w:rsidRDefault="006B10CB" w:rsidP="006B10CB">
      <w:pPr>
        <w:contextualSpacing/>
        <w:rPr>
          <w:color w:val="808080"/>
        </w:rPr>
      </w:pPr>
      <w:r w:rsidRPr="00444BE2">
        <w:rPr>
          <w:color w:val="808080"/>
        </w:rPr>
        <w:t>Version :</w:t>
      </w:r>
      <w:r>
        <w:rPr>
          <w:b/>
          <w:color w:val="808080"/>
        </w:rPr>
        <w:t xml:space="preserve"> </w:t>
      </w:r>
      <w:r w:rsidRPr="001A0C53">
        <w:rPr>
          <w:b/>
          <w:color w:val="808080"/>
        </w:rPr>
        <w:t>1</w:t>
      </w:r>
      <w:r w:rsidR="007A7337" w:rsidRPr="001A0C53">
        <w:rPr>
          <w:b/>
          <w:color w:val="808080"/>
        </w:rPr>
        <w:t>.</w:t>
      </w:r>
      <w:r w:rsidR="008632D4">
        <w:rPr>
          <w:b/>
          <w:color w:val="808080"/>
        </w:rPr>
        <w:t>1</w:t>
      </w:r>
      <w:r w:rsidR="007851AB" w:rsidRPr="001A0C53">
        <w:rPr>
          <w:b/>
          <w:color w:val="808080"/>
        </w:rPr>
        <w:t xml:space="preserve"> </w:t>
      </w:r>
      <w:r w:rsidRPr="001A0C53">
        <w:rPr>
          <w:b/>
          <w:color w:val="808080"/>
        </w:rPr>
        <w:t xml:space="preserve">du </w:t>
      </w:r>
      <w:r w:rsidR="008632D4">
        <w:rPr>
          <w:b/>
          <w:color w:val="808080"/>
        </w:rPr>
        <w:t>25</w:t>
      </w:r>
      <w:r w:rsidR="00812ADB">
        <w:rPr>
          <w:b/>
          <w:color w:val="808080"/>
        </w:rPr>
        <w:t>/0</w:t>
      </w:r>
      <w:r w:rsidR="008632D4">
        <w:rPr>
          <w:b/>
          <w:color w:val="808080"/>
        </w:rPr>
        <w:t>4</w:t>
      </w:r>
      <w:r w:rsidR="00812ADB">
        <w:rPr>
          <w:b/>
          <w:color w:val="808080"/>
        </w:rPr>
        <w:t>/2014</w:t>
      </w:r>
    </w:p>
    <w:p w14:paraId="7B4CE3D9" w14:textId="77777777" w:rsidR="006B10CB" w:rsidRPr="00234737" w:rsidRDefault="006B10CB" w:rsidP="006B10CB">
      <w:pPr>
        <w:contextualSpacing/>
        <w:jc w:val="center"/>
        <w:rPr>
          <w:b/>
          <w:sz w:val="44"/>
          <w:szCs w:val="44"/>
        </w:rPr>
      </w:pPr>
    </w:p>
    <w:p w14:paraId="7B4CE3DA" w14:textId="77777777" w:rsidR="006B10CB" w:rsidRPr="00234737" w:rsidRDefault="006B10CB" w:rsidP="006B10CB">
      <w:pPr>
        <w:contextualSpacing/>
        <w:jc w:val="center"/>
        <w:rPr>
          <w:b/>
          <w:sz w:val="44"/>
          <w:szCs w:val="44"/>
        </w:rPr>
      </w:pPr>
    </w:p>
    <w:p w14:paraId="7B4CE3DB" w14:textId="77777777" w:rsidR="006B10CB" w:rsidRPr="00234737" w:rsidRDefault="006B10CB" w:rsidP="006B10CB">
      <w:pPr>
        <w:contextualSpacing/>
        <w:jc w:val="center"/>
        <w:rPr>
          <w:b/>
          <w:sz w:val="44"/>
          <w:szCs w:val="44"/>
        </w:rPr>
      </w:pPr>
    </w:p>
    <w:p w14:paraId="7B4CE3DC" w14:textId="77777777" w:rsidR="006B10CB" w:rsidRPr="00234737" w:rsidRDefault="006B10CB" w:rsidP="006B10CB">
      <w:pPr>
        <w:contextualSpacing/>
        <w:jc w:val="center"/>
        <w:rPr>
          <w:b/>
          <w:sz w:val="44"/>
          <w:szCs w:val="44"/>
        </w:rPr>
      </w:pPr>
    </w:p>
    <w:p w14:paraId="7B4CE3DD" w14:textId="77777777" w:rsidR="006B10CB" w:rsidRPr="00234737" w:rsidRDefault="006B10CB" w:rsidP="006B10CB">
      <w:pPr>
        <w:contextualSpacing/>
        <w:jc w:val="center"/>
        <w:rPr>
          <w:b/>
          <w:sz w:val="44"/>
          <w:szCs w:val="44"/>
        </w:rPr>
      </w:pPr>
    </w:p>
    <w:p w14:paraId="7B4CE3DE" w14:textId="77777777" w:rsidR="006B10CB" w:rsidRPr="00234737" w:rsidRDefault="006B10CB" w:rsidP="006B10CB">
      <w:pPr>
        <w:contextualSpacing/>
        <w:jc w:val="right"/>
        <w:rPr>
          <w:b/>
          <w:sz w:val="44"/>
          <w:szCs w:val="44"/>
        </w:rPr>
      </w:pPr>
    </w:p>
    <w:p w14:paraId="7F9CD679" w14:textId="77777777" w:rsidR="00812ADB" w:rsidRDefault="006F5EA7" w:rsidP="006B10CB">
      <w:pPr>
        <w:pStyle w:val="TitreGnral"/>
        <w:ind w:left="-1134"/>
        <w:rPr>
          <w:color w:val="7F7F7F" w:themeColor="text1" w:themeTint="80"/>
        </w:rPr>
      </w:pPr>
      <w:r>
        <w:rPr>
          <w:color w:val="7F7F7F" w:themeColor="text1" w:themeTint="80"/>
        </w:rPr>
        <w:t>SpÉ</w:t>
      </w:r>
      <w:r w:rsidR="006B10CB" w:rsidRPr="00D7747E">
        <w:rPr>
          <w:color w:val="7F7F7F" w:themeColor="text1" w:themeTint="80"/>
        </w:rPr>
        <w:t xml:space="preserve">cifications </w:t>
      </w:r>
      <w:r w:rsidR="00812ADB">
        <w:rPr>
          <w:color w:val="7F7F7F" w:themeColor="text1" w:themeTint="80"/>
        </w:rPr>
        <w:t xml:space="preserve">de l’interface générique </w:t>
      </w:r>
    </w:p>
    <w:p w14:paraId="7B4CE3DF" w14:textId="2BBDDF45" w:rsidR="006B10CB" w:rsidRPr="00D7747E" w:rsidRDefault="00812ADB" w:rsidP="006B10CB">
      <w:pPr>
        <w:pStyle w:val="TitreGnral"/>
        <w:ind w:left="-1134"/>
        <w:rPr>
          <w:color w:val="7F7F7F" w:themeColor="text1" w:themeTint="80"/>
        </w:rPr>
      </w:pPr>
      <w:r>
        <w:rPr>
          <w:color w:val="7F7F7F" w:themeColor="text1" w:themeTint="80"/>
        </w:rPr>
        <w:t>des SIMS</w:t>
      </w:r>
    </w:p>
    <w:p w14:paraId="7B4CE3E0" w14:textId="68167935" w:rsidR="006B10CB" w:rsidRPr="00D7747E" w:rsidRDefault="006B10CB" w:rsidP="006B10CB">
      <w:pPr>
        <w:pStyle w:val="TitreGnral"/>
        <w:ind w:left="-1134"/>
        <w:rPr>
          <w:color w:val="7F7F7F" w:themeColor="text1" w:themeTint="80"/>
        </w:rPr>
      </w:pPr>
    </w:p>
    <w:p w14:paraId="7B4CE3E1" w14:textId="77777777" w:rsidR="006B10CB" w:rsidRPr="00D7747E" w:rsidRDefault="006B10CB" w:rsidP="006B10CB">
      <w:pPr>
        <w:rPr>
          <w:szCs w:val="24"/>
        </w:rPr>
      </w:pPr>
      <w:r w:rsidRPr="00D7747E">
        <w:br w:type="page"/>
      </w:r>
    </w:p>
    <w:sdt>
      <w:sdtPr>
        <w:rPr>
          <w:rFonts w:ascii="Calibri" w:eastAsiaTheme="minorHAnsi" w:hAnsi="Calibri" w:cs="Times New Roman"/>
          <w:b/>
          <w:bCs/>
          <w:color w:val="auto"/>
          <w:spacing w:val="0"/>
          <w:kern w:val="0"/>
          <w:sz w:val="22"/>
          <w:szCs w:val="22"/>
        </w:rPr>
        <w:id w:val="921451770"/>
        <w:docPartObj>
          <w:docPartGallery w:val="Table of Contents"/>
          <w:docPartUnique/>
        </w:docPartObj>
      </w:sdtPr>
      <w:sdtEndPr>
        <w:rPr>
          <w:b w:val="0"/>
          <w:bCs w:val="0"/>
        </w:rPr>
      </w:sdtEndPr>
      <w:sdtContent>
        <w:p w14:paraId="7B4CE3E2" w14:textId="77777777" w:rsidR="005258BB" w:rsidRDefault="005258BB" w:rsidP="001E0E90">
          <w:pPr>
            <w:pStyle w:val="Titre"/>
          </w:pPr>
          <w:r>
            <w:t>Sommaire</w:t>
          </w:r>
        </w:p>
        <w:p w14:paraId="7DC33280" w14:textId="77777777" w:rsidR="006B0B62" w:rsidRDefault="005258BB">
          <w:pPr>
            <w:pStyle w:val="TM1"/>
            <w:tabs>
              <w:tab w:val="left" w:pos="352"/>
              <w:tab w:val="right" w:leader="dot" w:pos="9062"/>
            </w:tabs>
            <w:rPr>
              <w:rFonts w:asciiTheme="minorHAnsi" w:eastAsiaTheme="minorEastAsia" w:hAnsiTheme="minorHAnsi" w:cstheme="minorBidi"/>
              <w:noProof/>
              <w:sz w:val="24"/>
              <w:szCs w:val="24"/>
              <w:lang w:eastAsia="ja-JP"/>
            </w:rPr>
          </w:pPr>
          <w:r>
            <w:fldChar w:fldCharType="begin"/>
          </w:r>
          <w:r>
            <w:instrText xml:space="preserve"> </w:instrText>
          </w:r>
          <w:r w:rsidR="00F814FB">
            <w:instrText>TOC</w:instrText>
          </w:r>
          <w:r>
            <w:instrText xml:space="preserve"> \o "1-3" \h \z \u </w:instrText>
          </w:r>
          <w:r>
            <w:fldChar w:fldCharType="separate"/>
          </w:r>
          <w:r w:rsidR="006B0B62">
            <w:rPr>
              <w:noProof/>
            </w:rPr>
            <w:t>1</w:t>
          </w:r>
          <w:r w:rsidR="006B0B62">
            <w:rPr>
              <w:rFonts w:asciiTheme="minorHAnsi" w:eastAsiaTheme="minorEastAsia" w:hAnsiTheme="minorHAnsi" w:cstheme="minorBidi"/>
              <w:noProof/>
              <w:sz w:val="24"/>
              <w:szCs w:val="24"/>
              <w:lang w:eastAsia="ja-JP"/>
            </w:rPr>
            <w:tab/>
          </w:r>
          <w:r w:rsidR="006B0B62">
            <w:rPr>
              <w:noProof/>
            </w:rPr>
            <w:t>Historique des modifications</w:t>
          </w:r>
          <w:r w:rsidR="006B0B62">
            <w:rPr>
              <w:noProof/>
            </w:rPr>
            <w:tab/>
          </w:r>
          <w:r w:rsidR="006B0B62">
            <w:rPr>
              <w:noProof/>
            </w:rPr>
            <w:fldChar w:fldCharType="begin"/>
          </w:r>
          <w:r w:rsidR="006B0B62">
            <w:rPr>
              <w:noProof/>
            </w:rPr>
            <w:instrText xml:space="preserve"> PAGEREF _Toc253407221 \h </w:instrText>
          </w:r>
          <w:r w:rsidR="006B0B62">
            <w:rPr>
              <w:noProof/>
            </w:rPr>
          </w:r>
          <w:r w:rsidR="006B0B62">
            <w:rPr>
              <w:noProof/>
            </w:rPr>
            <w:fldChar w:fldCharType="separate"/>
          </w:r>
          <w:r w:rsidR="006B0B62">
            <w:rPr>
              <w:noProof/>
            </w:rPr>
            <w:t>3</w:t>
          </w:r>
          <w:r w:rsidR="006B0B62">
            <w:rPr>
              <w:noProof/>
            </w:rPr>
            <w:fldChar w:fldCharType="end"/>
          </w:r>
        </w:p>
        <w:p w14:paraId="447554CE" w14:textId="77777777" w:rsidR="006B0B62" w:rsidRDefault="006B0B62">
          <w:pPr>
            <w:pStyle w:val="TM1"/>
            <w:tabs>
              <w:tab w:val="left" w:pos="352"/>
              <w:tab w:val="right" w:leader="dot" w:pos="906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Documents applicables</w:t>
          </w:r>
          <w:r>
            <w:rPr>
              <w:noProof/>
            </w:rPr>
            <w:tab/>
          </w:r>
          <w:r>
            <w:rPr>
              <w:noProof/>
            </w:rPr>
            <w:fldChar w:fldCharType="begin"/>
          </w:r>
          <w:r>
            <w:rPr>
              <w:noProof/>
            </w:rPr>
            <w:instrText xml:space="preserve"> PAGEREF _Toc253407222 \h </w:instrText>
          </w:r>
          <w:r>
            <w:rPr>
              <w:noProof/>
            </w:rPr>
          </w:r>
          <w:r>
            <w:rPr>
              <w:noProof/>
            </w:rPr>
            <w:fldChar w:fldCharType="separate"/>
          </w:r>
          <w:r>
            <w:rPr>
              <w:noProof/>
            </w:rPr>
            <w:t>4</w:t>
          </w:r>
          <w:r>
            <w:rPr>
              <w:noProof/>
            </w:rPr>
            <w:fldChar w:fldCharType="end"/>
          </w:r>
        </w:p>
        <w:p w14:paraId="644349DC" w14:textId="77777777" w:rsidR="006B0B62" w:rsidRDefault="006B0B62">
          <w:pPr>
            <w:pStyle w:val="TM1"/>
            <w:tabs>
              <w:tab w:val="left" w:pos="352"/>
              <w:tab w:val="right" w:leader="dot" w:pos="906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_Toc253407223 \h </w:instrText>
          </w:r>
          <w:r>
            <w:rPr>
              <w:noProof/>
            </w:rPr>
          </w:r>
          <w:r>
            <w:rPr>
              <w:noProof/>
            </w:rPr>
            <w:fldChar w:fldCharType="separate"/>
          </w:r>
          <w:r>
            <w:rPr>
              <w:noProof/>
            </w:rPr>
            <w:t>5</w:t>
          </w:r>
          <w:r>
            <w:rPr>
              <w:noProof/>
            </w:rPr>
            <w:fldChar w:fldCharType="end"/>
          </w:r>
        </w:p>
        <w:p w14:paraId="047573C3" w14:textId="77777777" w:rsidR="006B0B62" w:rsidRDefault="006B0B62">
          <w:pPr>
            <w:pStyle w:val="TM1"/>
            <w:tabs>
              <w:tab w:val="left" w:pos="352"/>
              <w:tab w:val="right" w:leader="dot" w:pos="906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Le protocole</w:t>
          </w:r>
          <w:r>
            <w:rPr>
              <w:noProof/>
            </w:rPr>
            <w:tab/>
          </w:r>
          <w:r>
            <w:rPr>
              <w:noProof/>
            </w:rPr>
            <w:fldChar w:fldCharType="begin"/>
          </w:r>
          <w:r>
            <w:rPr>
              <w:noProof/>
            </w:rPr>
            <w:instrText xml:space="preserve"> PAGEREF _Toc253407224 \h </w:instrText>
          </w:r>
          <w:r>
            <w:rPr>
              <w:noProof/>
            </w:rPr>
          </w:r>
          <w:r>
            <w:rPr>
              <w:noProof/>
            </w:rPr>
            <w:fldChar w:fldCharType="separate"/>
          </w:r>
          <w:r>
            <w:rPr>
              <w:noProof/>
            </w:rPr>
            <w:t>6</w:t>
          </w:r>
          <w:r>
            <w:rPr>
              <w:noProof/>
            </w:rPr>
            <w:fldChar w:fldCharType="end"/>
          </w:r>
        </w:p>
        <w:p w14:paraId="28E6B677" w14:textId="77777777" w:rsidR="006B0B62" w:rsidRDefault="006B0B62">
          <w:pPr>
            <w:pStyle w:val="TM2"/>
            <w:tabs>
              <w:tab w:val="left" w:pos="739"/>
              <w:tab w:val="right" w:leader="dot" w:pos="9062"/>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Le format des requêtes POST</w:t>
          </w:r>
          <w:r>
            <w:rPr>
              <w:noProof/>
            </w:rPr>
            <w:tab/>
          </w:r>
          <w:r>
            <w:rPr>
              <w:noProof/>
            </w:rPr>
            <w:fldChar w:fldCharType="begin"/>
          </w:r>
          <w:r>
            <w:rPr>
              <w:noProof/>
            </w:rPr>
            <w:instrText xml:space="preserve"> PAGEREF _Toc253407225 \h </w:instrText>
          </w:r>
          <w:r>
            <w:rPr>
              <w:noProof/>
            </w:rPr>
          </w:r>
          <w:r>
            <w:rPr>
              <w:noProof/>
            </w:rPr>
            <w:fldChar w:fldCharType="separate"/>
          </w:r>
          <w:r>
            <w:rPr>
              <w:noProof/>
            </w:rPr>
            <w:t>6</w:t>
          </w:r>
          <w:r>
            <w:rPr>
              <w:noProof/>
            </w:rPr>
            <w:fldChar w:fldCharType="end"/>
          </w:r>
        </w:p>
        <w:p w14:paraId="35F2B6AB" w14:textId="77777777" w:rsidR="006B0B62" w:rsidRDefault="006B0B62">
          <w:pPr>
            <w:pStyle w:val="TM2"/>
            <w:tabs>
              <w:tab w:val="left" w:pos="739"/>
              <w:tab w:val="right" w:leader="dot" w:pos="9062"/>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Les structures d’échange du protocole</w:t>
          </w:r>
          <w:r>
            <w:rPr>
              <w:noProof/>
            </w:rPr>
            <w:tab/>
          </w:r>
          <w:r>
            <w:rPr>
              <w:noProof/>
            </w:rPr>
            <w:fldChar w:fldCharType="begin"/>
          </w:r>
          <w:r>
            <w:rPr>
              <w:noProof/>
            </w:rPr>
            <w:instrText xml:space="preserve"> PAGEREF _Toc253407226 \h </w:instrText>
          </w:r>
          <w:r>
            <w:rPr>
              <w:noProof/>
            </w:rPr>
          </w:r>
          <w:r>
            <w:rPr>
              <w:noProof/>
            </w:rPr>
            <w:fldChar w:fldCharType="separate"/>
          </w:r>
          <w:r>
            <w:rPr>
              <w:noProof/>
            </w:rPr>
            <w:t>6</w:t>
          </w:r>
          <w:r>
            <w:rPr>
              <w:noProof/>
            </w:rPr>
            <w:fldChar w:fldCharType="end"/>
          </w:r>
        </w:p>
        <w:p w14:paraId="3B5683E1" w14:textId="77777777" w:rsidR="006B0B62" w:rsidRDefault="006B0B62">
          <w:pPr>
            <w:pStyle w:val="TM2"/>
            <w:tabs>
              <w:tab w:val="left" w:pos="739"/>
              <w:tab w:val="right" w:leader="dot" w:pos="9062"/>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Les structures de réponse</w:t>
          </w:r>
          <w:r>
            <w:rPr>
              <w:noProof/>
            </w:rPr>
            <w:tab/>
          </w:r>
          <w:r>
            <w:rPr>
              <w:noProof/>
            </w:rPr>
            <w:fldChar w:fldCharType="begin"/>
          </w:r>
          <w:r>
            <w:rPr>
              <w:noProof/>
            </w:rPr>
            <w:instrText xml:space="preserve"> PAGEREF _Toc253407227 \h </w:instrText>
          </w:r>
          <w:r>
            <w:rPr>
              <w:noProof/>
            </w:rPr>
          </w:r>
          <w:r>
            <w:rPr>
              <w:noProof/>
            </w:rPr>
            <w:fldChar w:fldCharType="separate"/>
          </w:r>
          <w:r>
            <w:rPr>
              <w:noProof/>
            </w:rPr>
            <w:t>6</w:t>
          </w:r>
          <w:r>
            <w:rPr>
              <w:noProof/>
            </w:rPr>
            <w:fldChar w:fldCharType="end"/>
          </w:r>
        </w:p>
        <w:p w14:paraId="010E2CB4" w14:textId="77777777" w:rsidR="006B0B62" w:rsidRDefault="006B0B62">
          <w:pPr>
            <w:pStyle w:val="TM3"/>
            <w:tabs>
              <w:tab w:val="left" w:pos="1126"/>
              <w:tab w:val="right" w:leader="dot" w:pos="9062"/>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Les « méta données » qui accompagnent les réponses</w:t>
          </w:r>
          <w:r>
            <w:rPr>
              <w:noProof/>
            </w:rPr>
            <w:tab/>
          </w:r>
          <w:r>
            <w:rPr>
              <w:noProof/>
            </w:rPr>
            <w:fldChar w:fldCharType="begin"/>
          </w:r>
          <w:r>
            <w:rPr>
              <w:noProof/>
            </w:rPr>
            <w:instrText xml:space="preserve"> PAGEREF _Toc253407228 \h </w:instrText>
          </w:r>
          <w:r>
            <w:rPr>
              <w:noProof/>
            </w:rPr>
          </w:r>
          <w:r>
            <w:rPr>
              <w:noProof/>
            </w:rPr>
            <w:fldChar w:fldCharType="separate"/>
          </w:r>
          <w:r>
            <w:rPr>
              <w:noProof/>
            </w:rPr>
            <w:t>6</w:t>
          </w:r>
          <w:r>
            <w:rPr>
              <w:noProof/>
            </w:rPr>
            <w:fldChar w:fldCharType="end"/>
          </w:r>
        </w:p>
        <w:p w14:paraId="17D5A054" w14:textId="77777777" w:rsidR="006B0B62" w:rsidRDefault="006B0B62">
          <w:pPr>
            <w:pStyle w:val="TM3"/>
            <w:tabs>
              <w:tab w:val="left" w:pos="1126"/>
              <w:tab w:val="right" w:leader="dot" w:pos="9062"/>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Le format des réponses</w:t>
          </w:r>
          <w:r>
            <w:rPr>
              <w:noProof/>
            </w:rPr>
            <w:tab/>
          </w:r>
          <w:r>
            <w:rPr>
              <w:noProof/>
            </w:rPr>
            <w:fldChar w:fldCharType="begin"/>
          </w:r>
          <w:r>
            <w:rPr>
              <w:noProof/>
            </w:rPr>
            <w:instrText xml:space="preserve"> PAGEREF _Toc253407229 \h </w:instrText>
          </w:r>
          <w:r>
            <w:rPr>
              <w:noProof/>
            </w:rPr>
          </w:r>
          <w:r>
            <w:rPr>
              <w:noProof/>
            </w:rPr>
            <w:fldChar w:fldCharType="separate"/>
          </w:r>
          <w:r>
            <w:rPr>
              <w:noProof/>
            </w:rPr>
            <w:t>6</w:t>
          </w:r>
          <w:r>
            <w:rPr>
              <w:noProof/>
            </w:rPr>
            <w:fldChar w:fldCharType="end"/>
          </w:r>
        </w:p>
        <w:p w14:paraId="79746D10" w14:textId="77777777" w:rsidR="006B0B62" w:rsidRDefault="006B0B62">
          <w:pPr>
            <w:pStyle w:val="TM1"/>
            <w:tabs>
              <w:tab w:val="left" w:pos="352"/>
              <w:tab w:val="right" w:leader="dot" w:pos="906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Les services</w:t>
          </w:r>
          <w:r>
            <w:rPr>
              <w:noProof/>
            </w:rPr>
            <w:tab/>
          </w:r>
          <w:r>
            <w:rPr>
              <w:noProof/>
            </w:rPr>
            <w:fldChar w:fldCharType="begin"/>
          </w:r>
          <w:r>
            <w:rPr>
              <w:noProof/>
            </w:rPr>
            <w:instrText xml:space="preserve"> PAGEREF _Toc253407230 \h </w:instrText>
          </w:r>
          <w:r>
            <w:rPr>
              <w:noProof/>
            </w:rPr>
          </w:r>
          <w:r>
            <w:rPr>
              <w:noProof/>
            </w:rPr>
            <w:fldChar w:fldCharType="separate"/>
          </w:r>
          <w:r>
            <w:rPr>
              <w:noProof/>
            </w:rPr>
            <w:t>7</w:t>
          </w:r>
          <w:r>
            <w:rPr>
              <w:noProof/>
            </w:rPr>
            <w:fldChar w:fldCharType="end"/>
          </w:r>
        </w:p>
        <w:p w14:paraId="0288ED26" w14:textId="77777777" w:rsidR="006B0B62" w:rsidRDefault="006B0B62">
          <w:pPr>
            <w:pStyle w:val="TM2"/>
            <w:tabs>
              <w:tab w:val="left" w:pos="739"/>
              <w:tab w:val="right" w:leader="dot" w:pos="9062"/>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Recherche de solutions non détaillées</w:t>
          </w:r>
          <w:r>
            <w:rPr>
              <w:noProof/>
            </w:rPr>
            <w:tab/>
          </w:r>
          <w:r>
            <w:rPr>
              <w:noProof/>
            </w:rPr>
            <w:fldChar w:fldCharType="begin"/>
          </w:r>
          <w:r>
            <w:rPr>
              <w:noProof/>
            </w:rPr>
            <w:instrText xml:space="preserve"> PAGEREF _Toc253407231 \h </w:instrText>
          </w:r>
          <w:r>
            <w:rPr>
              <w:noProof/>
            </w:rPr>
          </w:r>
          <w:r>
            <w:rPr>
              <w:noProof/>
            </w:rPr>
            <w:fldChar w:fldCharType="separate"/>
          </w:r>
          <w:r>
            <w:rPr>
              <w:noProof/>
            </w:rPr>
            <w:t>7</w:t>
          </w:r>
          <w:r>
            <w:rPr>
              <w:noProof/>
            </w:rPr>
            <w:fldChar w:fldCharType="end"/>
          </w:r>
        </w:p>
        <w:p w14:paraId="59FE7D15" w14:textId="77777777" w:rsidR="006B0B62" w:rsidRDefault="006B0B62">
          <w:pPr>
            <w:pStyle w:val="TM3"/>
            <w:tabs>
              <w:tab w:val="left" w:pos="1126"/>
              <w:tab w:val="right" w:leader="dot" w:pos="9062"/>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Resource URL</w:t>
          </w:r>
          <w:r>
            <w:rPr>
              <w:noProof/>
            </w:rPr>
            <w:tab/>
          </w:r>
          <w:r>
            <w:rPr>
              <w:noProof/>
            </w:rPr>
            <w:fldChar w:fldCharType="begin"/>
          </w:r>
          <w:r>
            <w:rPr>
              <w:noProof/>
            </w:rPr>
            <w:instrText xml:space="preserve"> PAGEREF _Toc253407232 \h </w:instrText>
          </w:r>
          <w:r>
            <w:rPr>
              <w:noProof/>
            </w:rPr>
          </w:r>
          <w:r>
            <w:rPr>
              <w:noProof/>
            </w:rPr>
            <w:fldChar w:fldCharType="separate"/>
          </w:r>
          <w:r>
            <w:rPr>
              <w:noProof/>
            </w:rPr>
            <w:t>7</w:t>
          </w:r>
          <w:r>
            <w:rPr>
              <w:noProof/>
            </w:rPr>
            <w:fldChar w:fldCharType="end"/>
          </w:r>
        </w:p>
        <w:p w14:paraId="131163E7" w14:textId="77777777" w:rsidR="006B0B62" w:rsidRDefault="006B0B62">
          <w:pPr>
            <w:pStyle w:val="TM3"/>
            <w:tabs>
              <w:tab w:val="left" w:pos="1126"/>
              <w:tab w:val="right" w:leader="dot" w:pos="9062"/>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Paramètres</w:t>
          </w:r>
          <w:r>
            <w:rPr>
              <w:noProof/>
            </w:rPr>
            <w:tab/>
          </w:r>
          <w:r>
            <w:rPr>
              <w:noProof/>
            </w:rPr>
            <w:fldChar w:fldCharType="begin"/>
          </w:r>
          <w:r>
            <w:rPr>
              <w:noProof/>
            </w:rPr>
            <w:instrText xml:space="preserve"> PAGEREF _Toc253407233 \h </w:instrText>
          </w:r>
          <w:r>
            <w:rPr>
              <w:noProof/>
            </w:rPr>
          </w:r>
          <w:r>
            <w:rPr>
              <w:noProof/>
            </w:rPr>
            <w:fldChar w:fldCharType="separate"/>
          </w:r>
          <w:r>
            <w:rPr>
              <w:noProof/>
            </w:rPr>
            <w:t>7</w:t>
          </w:r>
          <w:r>
            <w:rPr>
              <w:noProof/>
            </w:rPr>
            <w:fldChar w:fldCharType="end"/>
          </w:r>
        </w:p>
        <w:p w14:paraId="1D325429" w14:textId="77777777" w:rsidR="006B0B62" w:rsidRDefault="006B0B62">
          <w:pPr>
            <w:pStyle w:val="TM3"/>
            <w:tabs>
              <w:tab w:val="left" w:pos="1126"/>
              <w:tab w:val="right" w:leader="dot" w:pos="9062"/>
            </w:tabs>
            <w:rPr>
              <w:rFonts w:asciiTheme="minorHAnsi" w:eastAsiaTheme="minorEastAsia" w:hAnsiTheme="minorHAnsi" w:cstheme="minorBidi"/>
              <w:noProof/>
              <w:sz w:val="24"/>
              <w:szCs w:val="24"/>
              <w:lang w:eastAsia="ja-JP"/>
            </w:rPr>
          </w:pPr>
          <w:r>
            <w:rPr>
              <w:noProof/>
            </w:rPr>
            <w:t>5.1.3</w:t>
          </w:r>
          <w:r>
            <w:rPr>
              <w:rFonts w:asciiTheme="minorHAnsi" w:eastAsiaTheme="minorEastAsia" w:hAnsiTheme="minorHAnsi" w:cstheme="minorBidi"/>
              <w:noProof/>
              <w:sz w:val="24"/>
              <w:szCs w:val="24"/>
              <w:lang w:eastAsia="ja-JP"/>
            </w:rPr>
            <w:tab/>
          </w:r>
          <w:r>
            <w:rPr>
              <w:noProof/>
            </w:rPr>
            <w:t>Exemple de requête</w:t>
          </w:r>
          <w:r>
            <w:rPr>
              <w:noProof/>
            </w:rPr>
            <w:tab/>
          </w:r>
          <w:r>
            <w:rPr>
              <w:noProof/>
            </w:rPr>
            <w:fldChar w:fldCharType="begin"/>
          </w:r>
          <w:r>
            <w:rPr>
              <w:noProof/>
            </w:rPr>
            <w:instrText xml:space="preserve"> PAGEREF _Toc253407234 \h </w:instrText>
          </w:r>
          <w:r>
            <w:rPr>
              <w:noProof/>
            </w:rPr>
          </w:r>
          <w:r>
            <w:rPr>
              <w:noProof/>
            </w:rPr>
            <w:fldChar w:fldCharType="separate"/>
          </w:r>
          <w:r>
            <w:rPr>
              <w:noProof/>
            </w:rPr>
            <w:t>7</w:t>
          </w:r>
          <w:r>
            <w:rPr>
              <w:noProof/>
            </w:rPr>
            <w:fldChar w:fldCharType="end"/>
          </w:r>
        </w:p>
        <w:p w14:paraId="2ED3680F" w14:textId="77777777" w:rsidR="006B0B62" w:rsidRDefault="006B0B62">
          <w:pPr>
            <w:pStyle w:val="TM3"/>
            <w:tabs>
              <w:tab w:val="left" w:pos="1126"/>
              <w:tab w:val="right" w:leader="dot" w:pos="9062"/>
            </w:tabs>
            <w:rPr>
              <w:rFonts w:asciiTheme="minorHAnsi" w:eastAsiaTheme="minorEastAsia" w:hAnsiTheme="minorHAnsi" w:cstheme="minorBidi"/>
              <w:noProof/>
              <w:sz w:val="24"/>
              <w:szCs w:val="24"/>
              <w:lang w:eastAsia="ja-JP"/>
            </w:rPr>
          </w:pPr>
          <w:r>
            <w:rPr>
              <w:noProof/>
            </w:rPr>
            <w:t>5.1.4</w:t>
          </w:r>
          <w:r>
            <w:rPr>
              <w:rFonts w:asciiTheme="minorHAnsi" w:eastAsiaTheme="minorEastAsia" w:hAnsiTheme="minorHAnsi" w:cstheme="minorBidi"/>
              <w:noProof/>
              <w:sz w:val="24"/>
              <w:szCs w:val="24"/>
              <w:lang w:eastAsia="ja-JP"/>
            </w:rPr>
            <w:tab/>
          </w:r>
          <w:r>
            <w:rPr>
              <w:noProof/>
            </w:rPr>
            <w:t>Définition de la réponse</w:t>
          </w:r>
          <w:r>
            <w:rPr>
              <w:noProof/>
            </w:rPr>
            <w:tab/>
          </w:r>
          <w:r>
            <w:rPr>
              <w:noProof/>
            </w:rPr>
            <w:fldChar w:fldCharType="begin"/>
          </w:r>
          <w:r>
            <w:rPr>
              <w:noProof/>
            </w:rPr>
            <w:instrText xml:space="preserve"> PAGEREF _Toc253407235 \h </w:instrText>
          </w:r>
          <w:r>
            <w:rPr>
              <w:noProof/>
            </w:rPr>
          </w:r>
          <w:r>
            <w:rPr>
              <w:noProof/>
            </w:rPr>
            <w:fldChar w:fldCharType="separate"/>
          </w:r>
          <w:r>
            <w:rPr>
              <w:noProof/>
            </w:rPr>
            <w:t>7</w:t>
          </w:r>
          <w:r>
            <w:rPr>
              <w:noProof/>
            </w:rPr>
            <w:fldChar w:fldCharType="end"/>
          </w:r>
        </w:p>
        <w:p w14:paraId="7F4BE601" w14:textId="77777777" w:rsidR="006B0B62" w:rsidRDefault="006B0B62">
          <w:pPr>
            <w:pStyle w:val="TM2"/>
            <w:tabs>
              <w:tab w:val="left" w:pos="739"/>
              <w:tab w:val="right" w:leader="dot" w:pos="9062"/>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Recherche d’une solution détaillée</w:t>
          </w:r>
          <w:r>
            <w:rPr>
              <w:noProof/>
            </w:rPr>
            <w:tab/>
          </w:r>
          <w:r>
            <w:rPr>
              <w:noProof/>
            </w:rPr>
            <w:fldChar w:fldCharType="begin"/>
          </w:r>
          <w:r>
            <w:rPr>
              <w:noProof/>
            </w:rPr>
            <w:instrText xml:space="preserve"> PAGEREF _Toc253407236 \h </w:instrText>
          </w:r>
          <w:r>
            <w:rPr>
              <w:noProof/>
            </w:rPr>
          </w:r>
          <w:r>
            <w:rPr>
              <w:noProof/>
            </w:rPr>
            <w:fldChar w:fldCharType="separate"/>
          </w:r>
          <w:r>
            <w:rPr>
              <w:noProof/>
            </w:rPr>
            <w:t>8</w:t>
          </w:r>
          <w:r>
            <w:rPr>
              <w:noProof/>
            </w:rPr>
            <w:fldChar w:fldCharType="end"/>
          </w:r>
        </w:p>
        <w:p w14:paraId="1DC3BD69" w14:textId="77777777" w:rsidR="006B0B62" w:rsidRDefault="006B0B62">
          <w:pPr>
            <w:pStyle w:val="TM2"/>
            <w:tabs>
              <w:tab w:val="left" w:pos="739"/>
              <w:tab w:val="right" w:leader="dot" w:pos="9062"/>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Capacités du SIM</w:t>
          </w:r>
          <w:r>
            <w:rPr>
              <w:noProof/>
            </w:rPr>
            <w:tab/>
          </w:r>
          <w:r>
            <w:rPr>
              <w:noProof/>
            </w:rPr>
            <w:fldChar w:fldCharType="begin"/>
          </w:r>
          <w:r>
            <w:rPr>
              <w:noProof/>
            </w:rPr>
            <w:instrText xml:space="preserve"> PAGEREF _Toc253407237 \h </w:instrText>
          </w:r>
          <w:r>
            <w:rPr>
              <w:noProof/>
            </w:rPr>
          </w:r>
          <w:r>
            <w:rPr>
              <w:noProof/>
            </w:rPr>
            <w:fldChar w:fldCharType="separate"/>
          </w:r>
          <w:r>
            <w:rPr>
              <w:noProof/>
            </w:rPr>
            <w:t>8</w:t>
          </w:r>
          <w:r>
            <w:rPr>
              <w:noProof/>
            </w:rPr>
            <w:fldChar w:fldCharType="end"/>
          </w:r>
        </w:p>
        <w:p w14:paraId="79462129" w14:textId="77777777" w:rsidR="006B0B62" w:rsidRDefault="006B0B62">
          <w:pPr>
            <w:pStyle w:val="TM2"/>
            <w:tabs>
              <w:tab w:val="left" w:pos="739"/>
              <w:tab w:val="right" w:leader="dot" w:pos="9062"/>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Sélection des arrêts du SIM</w:t>
          </w:r>
          <w:r>
            <w:rPr>
              <w:noProof/>
            </w:rPr>
            <w:tab/>
          </w:r>
          <w:r>
            <w:rPr>
              <w:noProof/>
            </w:rPr>
            <w:fldChar w:fldCharType="begin"/>
          </w:r>
          <w:r>
            <w:rPr>
              <w:noProof/>
            </w:rPr>
            <w:instrText xml:space="preserve"> PAGEREF _Toc253407238 \h </w:instrText>
          </w:r>
          <w:r>
            <w:rPr>
              <w:noProof/>
            </w:rPr>
          </w:r>
          <w:r>
            <w:rPr>
              <w:noProof/>
            </w:rPr>
            <w:fldChar w:fldCharType="separate"/>
          </w:r>
          <w:r>
            <w:rPr>
              <w:noProof/>
            </w:rPr>
            <w:t>8</w:t>
          </w:r>
          <w:r>
            <w:rPr>
              <w:noProof/>
            </w:rPr>
            <w:fldChar w:fldCharType="end"/>
          </w:r>
        </w:p>
        <w:p w14:paraId="7B4CE40A" w14:textId="247080D5" w:rsidR="00DA446E" w:rsidRDefault="005258BB">
          <w:r>
            <w:rPr>
              <w:b/>
              <w:bCs/>
            </w:rPr>
            <w:fldChar w:fldCharType="end"/>
          </w:r>
        </w:p>
      </w:sdtContent>
    </w:sdt>
    <w:p w14:paraId="41FC81CF" w14:textId="75CA867C" w:rsidR="0074688D" w:rsidRDefault="0074688D" w:rsidP="001E0E90">
      <w:pPr>
        <w:pStyle w:val="Titre1"/>
      </w:pPr>
      <w:bookmarkStart w:id="0" w:name="_Toc253407221"/>
      <w:r>
        <w:t>Historique des modifications</w:t>
      </w:r>
      <w:bookmarkEnd w:id="0"/>
    </w:p>
    <w:p w14:paraId="7596347C" w14:textId="77777777" w:rsidR="0074688D" w:rsidRDefault="0074688D" w:rsidP="003B5893"/>
    <w:tbl>
      <w:tblPr>
        <w:tblStyle w:val="Grille"/>
        <w:tblW w:w="0" w:type="auto"/>
        <w:tblLook w:val="04A0" w:firstRow="1" w:lastRow="0" w:firstColumn="1" w:lastColumn="0" w:noHBand="0" w:noVBand="1"/>
      </w:tblPr>
      <w:tblGrid>
        <w:gridCol w:w="1101"/>
        <w:gridCol w:w="1984"/>
        <w:gridCol w:w="4253"/>
        <w:gridCol w:w="1874"/>
      </w:tblGrid>
      <w:tr w:rsidR="0074688D" w14:paraId="1CABA0A1" w14:textId="77777777" w:rsidTr="003B5893">
        <w:tc>
          <w:tcPr>
            <w:tcW w:w="1101" w:type="dxa"/>
          </w:tcPr>
          <w:p w14:paraId="0ED91841" w14:textId="1B09AA9A" w:rsidR="0074688D" w:rsidRDefault="0074688D" w:rsidP="0074688D">
            <w:r>
              <w:t>Version</w:t>
            </w:r>
          </w:p>
        </w:tc>
        <w:tc>
          <w:tcPr>
            <w:tcW w:w="1984" w:type="dxa"/>
          </w:tcPr>
          <w:p w14:paraId="39842305" w14:textId="5D6B6593" w:rsidR="0074688D" w:rsidRDefault="0074688D" w:rsidP="0074688D">
            <w:r>
              <w:t>Date de publication</w:t>
            </w:r>
          </w:p>
        </w:tc>
        <w:tc>
          <w:tcPr>
            <w:tcW w:w="4253" w:type="dxa"/>
          </w:tcPr>
          <w:p w14:paraId="1D405381" w14:textId="3BACC107" w:rsidR="0074688D" w:rsidRDefault="0074688D" w:rsidP="0074688D">
            <w:r>
              <w:t>Description des changements</w:t>
            </w:r>
          </w:p>
        </w:tc>
        <w:tc>
          <w:tcPr>
            <w:tcW w:w="1874" w:type="dxa"/>
          </w:tcPr>
          <w:p w14:paraId="47D049CA" w14:textId="334FD191" w:rsidR="0074688D" w:rsidRDefault="0074688D" w:rsidP="0074688D">
            <w:r>
              <w:t>Auteur</w:t>
            </w:r>
          </w:p>
        </w:tc>
      </w:tr>
      <w:tr w:rsidR="0074688D" w14:paraId="67B4B827" w14:textId="77777777" w:rsidTr="003B5893">
        <w:tc>
          <w:tcPr>
            <w:tcW w:w="1101" w:type="dxa"/>
          </w:tcPr>
          <w:p w14:paraId="7F3DF695" w14:textId="1CC5BC4F" w:rsidR="0074688D" w:rsidRDefault="0074688D" w:rsidP="0074688D">
            <w:r>
              <w:t>1.</w:t>
            </w:r>
            <w:r w:rsidR="00812ADB">
              <w:t>0</w:t>
            </w:r>
          </w:p>
        </w:tc>
        <w:tc>
          <w:tcPr>
            <w:tcW w:w="1984" w:type="dxa"/>
          </w:tcPr>
          <w:p w14:paraId="0729B7E1" w14:textId="35E3B393" w:rsidR="0074688D" w:rsidRDefault="00812ADB" w:rsidP="00812ADB">
            <w:r>
              <w:t>03</w:t>
            </w:r>
            <w:r w:rsidR="00370223">
              <w:t>/</w:t>
            </w:r>
            <w:r>
              <w:t>02</w:t>
            </w:r>
            <w:r w:rsidR="00370223">
              <w:t>/201</w:t>
            </w:r>
            <w:r>
              <w:t>4</w:t>
            </w:r>
          </w:p>
        </w:tc>
        <w:tc>
          <w:tcPr>
            <w:tcW w:w="4253" w:type="dxa"/>
          </w:tcPr>
          <w:p w14:paraId="667FEF0E" w14:textId="7C2495D6" w:rsidR="0074688D" w:rsidRDefault="0074688D" w:rsidP="0074688D">
            <w:r>
              <w:t>Création du document</w:t>
            </w:r>
          </w:p>
        </w:tc>
        <w:tc>
          <w:tcPr>
            <w:tcW w:w="1874" w:type="dxa"/>
          </w:tcPr>
          <w:p w14:paraId="22951FFD" w14:textId="77777777" w:rsidR="0074688D" w:rsidRDefault="0074688D" w:rsidP="0074688D">
            <w:r>
              <w:t>Marc FLORISSON</w:t>
            </w:r>
          </w:p>
          <w:p w14:paraId="5502CE64" w14:textId="64935049" w:rsidR="0074688D" w:rsidRDefault="0074688D" w:rsidP="0074688D">
            <w:r>
              <w:t>Stephan SIMART</w:t>
            </w:r>
          </w:p>
        </w:tc>
      </w:tr>
      <w:tr w:rsidR="001320E1" w14:paraId="4DF25670" w14:textId="77777777" w:rsidTr="001320E1">
        <w:tc>
          <w:tcPr>
            <w:tcW w:w="9212" w:type="dxa"/>
            <w:gridSpan w:val="4"/>
          </w:tcPr>
          <w:p w14:paraId="6B80F98C" w14:textId="3B4C8DC0" w:rsidR="001320E1" w:rsidRDefault="001320E1" w:rsidP="0074688D">
            <w:r>
              <w:t>Après diffusion, l’AFIMB a transmis ses remarques listées dans le tableau Contribution_APII_SIM_060414.xls</w:t>
            </w:r>
          </w:p>
        </w:tc>
      </w:tr>
      <w:tr w:rsidR="001320E1" w14:paraId="6CAAC5DF" w14:textId="77777777" w:rsidTr="003B5893">
        <w:tc>
          <w:tcPr>
            <w:tcW w:w="1101" w:type="dxa"/>
          </w:tcPr>
          <w:p w14:paraId="19FCE930" w14:textId="4CAEF570" w:rsidR="001320E1" w:rsidRDefault="001320E1" w:rsidP="0074688D">
            <w:r>
              <w:t>1.1</w:t>
            </w:r>
          </w:p>
        </w:tc>
        <w:tc>
          <w:tcPr>
            <w:tcW w:w="1984" w:type="dxa"/>
          </w:tcPr>
          <w:p w14:paraId="168A87E5" w14:textId="4BA9D2AF" w:rsidR="001320E1" w:rsidRDefault="001320E1" w:rsidP="001320E1">
            <w:r>
              <w:t>25/04/2014</w:t>
            </w:r>
          </w:p>
        </w:tc>
        <w:tc>
          <w:tcPr>
            <w:tcW w:w="4253" w:type="dxa"/>
          </w:tcPr>
          <w:p w14:paraId="5771962F" w14:textId="77777777" w:rsidR="001320E1" w:rsidRDefault="001320E1" w:rsidP="0074688D">
            <w:r>
              <w:t>Prise en compte des remarques :</w:t>
            </w:r>
          </w:p>
          <w:p w14:paraId="44C89F48" w14:textId="77777777" w:rsidR="001320E1" w:rsidRDefault="001320E1" w:rsidP="0074688D">
            <w:r>
              <w:t>43</w:t>
            </w:r>
            <w:proofErr w:type="gramStart"/>
            <w:r>
              <w:t>,44,45,46</w:t>
            </w:r>
            <w:proofErr w:type="gramEnd"/>
          </w:p>
          <w:p w14:paraId="5F937947" w14:textId="77777777" w:rsidR="006A55C7" w:rsidRDefault="006A55C7" w:rsidP="0074688D"/>
          <w:p w14:paraId="596EE80E" w14:textId="0BDAB992" w:rsidR="006A55C7" w:rsidRDefault="006A55C7" w:rsidP="006A55C7">
            <w:pPr>
              <w:tabs>
                <w:tab w:val="left" w:pos="5280"/>
              </w:tabs>
            </w:pPr>
            <w:r>
              <w:t>Cette version du document est associée à la version 1.1 des structures d’échanges (</w:t>
            </w:r>
            <w:proofErr w:type="spellStart"/>
            <w:r>
              <w:t>cf</w:t>
            </w:r>
            <w:proofErr w:type="spellEnd"/>
            <w:r>
              <w:t xml:space="preserve"> document applicables) qui  intègrent les remarques :</w:t>
            </w:r>
          </w:p>
          <w:p w14:paraId="5B8C16AC" w14:textId="1F446316" w:rsidR="006A55C7" w:rsidRDefault="006A55C7" w:rsidP="006A55C7">
            <w:pPr>
              <w:tabs>
                <w:tab w:val="left" w:pos="5280"/>
              </w:tabs>
            </w:pPr>
            <w:r>
              <w:t>48,49,50,53,54,55,57,58,61,62,63</w:t>
            </w:r>
          </w:p>
        </w:tc>
        <w:tc>
          <w:tcPr>
            <w:tcW w:w="1874" w:type="dxa"/>
          </w:tcPr>
          <w:p w14:paraId="284EA8B4" w14:textId="3AD4E256" w:rsidR="001320E1" w:rsidRDefault="001320E1" w:rsidP="001320E1">
            <w:r>
              <w:t>Marc FLORISSON</w:t>
            </w:r>
          </w:p>
        </w:tc>
      </w:tr>
      <w:tr w:rsidR="003F5F14" w14:paraId="79421965" w14:textId="77777777" w:rsidTr="003B5893">
        <w:tc>
          <w:tcPr>
            <w:tcW w:w="1101" w:type="dxa"/>
          </w:tcPr>
          <w:p w14:paraId="286388A4" w14:textId="77D54261" w:rsidR="003F5F14" w:rsidRDefault="003F5F14" w:rsidP="0074688D">
            <w:r>
              <w:t>1.2</w:t>
            </w:r>
          </w:p>
        </w:tc>
        <w:tc>
          <w:tcPr>
            <w:tcW w:w="1984" w:type="dxa"/>
          </w:tcPr>
          <w:p w14:paraId="0D7DCD8E" w14:textId="4B608BD5" w:rsidR="003F5F14" w:rsidRDefault="003F5F14" w:rsidP="001320E1">
            <w:r>
              <w:t>10/07/2014</w:t>
            </w:r>
          </w:p>
        </w:tc>
        <w:tc>
          <w:tcPr>
            <w:tcW w:w="4253" w:type="dxa"/>
          </w:tcPr>
          <w:p w14:paraId="4168BD82" w14:textId="77777777" w:rsidR="003F5F14" w:rsidRDefault="003F5F14" w:rsidP="0074688D">
            <w:r>
              <w:t>Rectification</w:t>
            </w:r>
          </w:p>
          <w:p w14:paraId="74DB3C37" w14:textId="16AEC58A" w:rsidR="003F5F14" w:rsidRDefault="003F5F14" w:rsidP="0074688D">
            <w:r>
              <w:t>§ 5.3, § 5.4</w:t>
            </w:r>
          </w:p>
          <w:p w14:paraId="2E436920" w14:textId="493BD031" w:rsidR="003F5F14" w:rsidRDefault="003F5F14" w:rsidP="0074688D">
            <w:r>
              <w:t>L’accès à ces services se fait par requête GET</w:t>
            </w:r>
          </w:p>
        </w:tc>
        <w:tc>
          <w:tcPr>
            <w:tcW w:w="1874" w:type="dxa"/>
          </w:tcPr>
          <w:p w14:paraId="6B24AE5D" w14:textId="274C9E7C" w:rsidR="003F5F14" w:rsidRDefault="003F5F14" w:rsidP="001320E1">
            <w:r>
              <w:t>Marc FLORISSON</w:t>
            </w:r>
          </w:p>
        </w:tc>
      </w:tr>
    </w:tbl>
    <w:p w14:paraId="1E68798D" w14:textId="19A1FCC6" w:rsidR="0041728F" w:rsidRDefault="0041728F"/>
    <w:p w14:paraId="51FD4100" w14:textId="7BB37F27" w:rsidR="0041728F" w:rsidRDefault="0041728F" w:rsidP="0041728F"/>
    <w:p w14:paraId="6016EDD0" w14:textId="7E82EB6A" w:rsidR="0041728F" w:rsidRDefault="0041728F" w:rsidP="0041728F">
      <w:pPr>
        <w:pStyle w:val="Titre1"/>
      </w:pPr>
      <w:r>
        <w:tab/>
      </w:r>
      <w:bookmarkStart w:id="1" w:name="_Toc253407222"/>
      <w:r>
        <w:t>Documents applicables</w:t>
      </w:r>
      <w:bookmarkEnd w:id="1"/>
    </w:p>
    <w:tbl>
      <w:tblPr>
        <w:tblStyle w:val="Grille"/>
        <w:tblW w:w="0" w:type="auto"/>
        <w:tblLayout w:type="fixed"/>
        <w:tblLook w:val="04A0" w:firstRow="1" w:lastRow="0" w:firstColumn="1" w:lastColumn="0" w:noHBand="0" w:noVBand="1"/>
      </w:tblPr>
      <w:tblGrid>
        <w:gridCol w:w="2235"/>
        <w:gridCol w:w="3172"/>
        <w:gridCol w:w="1364"/>
        <w:gridCol w:w="957"/>
        <w:gridCol w:w="1560"/>
      </w:tblGrid>
      <w:tr w:rsidR="003B5893" w14:paraId="442A6E65" w14:textId="77777777" w:rsidTr="001320E1">
        <w:tc>
          <w:tcPr>
            <w:tcW w:w="2235" w:type="dxa"/>
          </w:tcPr>
          <w:p w14:paraId="1A33C1F2" w14:textId="1718E799" w:rsidR="003B5893" w:rsidRDefault="003B5893" w:rsidP="003B5893">
            <w:pPr>
              <w:tabs>
                <w:tab w:val="left" w:pos="5280"/>
              </w:tabs>
            </w:pPr>
            <w:r>
              <w:t>Titre</w:t>
            </w:r>
          </w:p>
        </w:tc>
        <w:tc>
          <w:tcPr>
            <w:tcW w:w="3172" w:type="dxa"/>
          </w:tcPr>
          <w:p w14:paraId="4EA42985" w14:textId="4790B641" w:rsidR="003B5893" w:rsidRDefault="00E71ECA" w:rsidP="003B5893">
            <w:pPr>
              <w:tabs>
                <w:tab w:val="left" w:pos="5280"/>
              </w:tabs>
            </w:pPr>
            <w:r>
              <w:t>Contenu</w:t>
            </w:r>
          </w:p>
        </w:tc>
        <w:tc>
          <w:tcPr>
            <w:tcW w:w="1364" w:type="dxa"/>
          </w:tcPr>
          <w:p w14:paraId="0AD9AD89" w14:textId="759959DA" w:rsidR="003B5893" w:rsidRDefault="003B5893" w:rsidP="003B5893">
            <w:pPr>
              <w:tabs>
                <w:tab w:val="left" w:pos="5280"/>
              </w:tabs>
            </w:pPr>
            <w:r>
              <w:t>Date</w:t>
            </w:r>
          </w:p>
        </w:tc>
        <w:tc>
          <w:tcPr>
            <w:tcW w:w="957" w:type="dxa"/>
          </w:tcPr>
          <w:p w14:paraId="5BE3088E" w14:textId="441F0897" w:rsidR="003B5893" w:rsidRDefault="003B5893" w:rsidP="003B5893">
            <w:pPr>
              <w:tabs>
                <w:tab w:val="left" w:pos="5280"/>
              </w:tabs>
            </w:pPr>
            <w:r>
              <w:t>Version</w:t>
            </w:r>
          </w:p>
        </w:tc>
        <w:tc>
          <w:tcPr>
            <w:tcW w:w="1560" w:type="dxa"/>
          </w:tcPr>
          <w:p w14:paraId="2FCC1ABC" w14:textId="06034492" w:rsidR="003B5893" w:rsidRDefault="003B5893" w:rsidP="003B5893">
            <w:pPr>
              <w:tabs>
                <w:tab w:val="left" w:pos="5280"/>
              </w:tabs>
            </w:pPr>
            <w:r>
              <w:t>Auteur</w:t>
            </w:r>
            <w:r w:rsidR="001320E1">
              <w:t>s</w:t>
            </w:r>
          </w:p>
        </w:tc>
      </w:tr>
      <w:tr w:rsidR="003B5893" w14:paraId="233A9F96" w14:textId="77777777" w:rsidTr="001320E1">
        <w:tc>
          <w:tcPr>
            <w:tcW w:w="2235" w:type="dxa"/>
          </w:tcPr>
          <w:p w14:paraId="2AD9F933" w14:textId="44C57284" w:rsidR="003B5893" w:rsidRDefault="00183BF8" w:rsidP="0091237A">
            <w:pPr>
              <w:tabs>
                <w:tab w:val="left" w:pos="5280"/>
              </w:tabs>
            </w:pPr>
            <w:r>
              <w:t>XSD-APII-SIM-V1.</w:t>
            </w:r>
            <w:r w:rsidR="0091237A">
              <w:t>1</w:t>
            </w:r>
            <w:r w:rsidR="00322109">
              <w:t>.zip</w:t>
            </w:r>
          </w:p>
        </w:tc>
        <w:tc>
          <w:tcPr>
            <w:tcW w:w="3172" w:type="dxa"/>
          </w:tcPr>
          <w:p w14:paraId="0739F192" w14:textId="324CBBAD" w:rsidR="001320E1" w:rsidRDefault="00E71ECA" w:rsidP="006A55C7">
            <w:pPr>
              <w:tabs>
                <w:tab w:val="left" w:pos="5280"/>
              </w:tabs>
            </w:pPr>
            <w:r>
              <w:t xml:space="preserve">Définitions </w:t>
            </w:r>
            <w:r w:rsidR="003B5893">
              <w:t>des structures d’échange de l’interface</w:t>
            </w:r>
          </w:p>
        </w:tc>
        <w:tc>
          <w:tcPr>
            <w:tcW w:w="1364" w:type="dxa"/>
          </w:tcPr>
          <w:p w14:paraId="54F531EC" w14:textId="01D49A8D" w:rsidR="003B5893" w:rsidRDefault="0091237A" w:rsidP="0091237A">
            <w:pPr>
              <w:tabs>
                <w:tab w:val="left" w:pos="5280"/>
              </w:tabs>
            </w:pPr>
            <w:r>
              <w:t>25</w:t>
            </w:r>
            <w:r w:rsidR="003B5893">
              <w:t>/0</w:t>
            </w:r>
            <w:r>
              <w:t>4</w:t>
            </w:r>
            <w:r w:rsidR="003B5893">
              <w:t>/2014</w:t>
            </w:r>
          </w:p>
        </w:tc>
        <w:tc>
          <w:tcPr>
            <w:tcW w:w="957" w:type="dxa"/>
          </w:tcPr>
          <w:p w14:paraId="5D891A4D" w14:textId="3F0787AF" w:rsidR="003B5893" w:rsidRDefault="003B5893" w:rsidP="003B5893">
            <w:pPr>
              <w:tabs>
                <w:tab w:val="left" w:pos="5280"/>
              </w:tabs>
            </w:pPr>
            <w:r>
              <w:t>1.</w:t>
            </w:r>
            <w:r w:rsidR="001320E1">
              <w:t>1</w:t>
            </w:r>
          </w:p>
        </w:tc>
        <w:tc>
          <w:tcPr>
            <w:tcW w:w="1560" w:type="dxa"/>
          </w:tcPr>
          <w:p w14:paraId="672E313C" w14:textId="77777777" w:rsidR="003B5893" w:rsidRDefault="003B5893" w:rsidP="003B5893">
            <w:pPr>
              <w:tabs>
                <w:tab w:val="left" w:pos="5280"/>
              </w:tabs>
            </w:pPr>
            <w:r>
              <w:t>Marc FLORISSON</w:t>
            </w:r>
          </w:p>
          <w:p w14:paraId="6FC2E791" w14:textId="7223AC5A" w:rsidR="00322109" w:rsidRDefault="00322109" w:rsidP="003B5893">
            <w:pPr>
              <w:tabs>
                <w:tab w:val="left" w:pos="5280"/>
              </w:tabs>
            </w:pPr>
            <w:r>
              <w:t>Stephan SIMART</w:t>
            </w:r>
          </w:p>
        </w:tc>
      </w:tr>
      <w:tr w:rsidR="00C865AA" w14:paraId="3CEADF8A" w14:textId="77777777" w:rsidTr="001320E1">
        <w:tc>
          <w:tcPr>
            <w:tcW w:w="2235" w:type="dxa"/>
          </w:tcPr>
          <w:p w14:paraId="0E2AC1B7" w14:textId="72139EA6" w:rsidR="00C865AA" w:rsidRDefault="00322109" w:rsidP="003B5893">
            <w:pPr>
              <w:tabs>
                <w:tab w:val="left" w:pos="5280"/>
              </w:tabs>
            </w:pPr>
            <w:r>
              <w:t>Specif</w:t>
            </w:r>
            <w:r w:rsidR="00E33B20">
              <w:t>ications_techniques_APII-SIM_1.6</w:t>
            </w:r>
            <w:r>
              <w:t>.doc</w:t>
            </w:r>
          </w:p>
        </w:tc>
        <w:tc>
          <w:tcPr>
            <w:tcW w:w="3172" w:type="dxa"/>
          </w:tcPr>
          <w:p w14:paraId="19564ECB" w14:textId="66B351E0" w:rsidR="00C865AA" w:rsidRDefault="00322109" w:rsidP="003B5893">
            <w:pPr>
              <w:tabs>
                <w:tab w:val="left" w:pos="5280"/>
              </w:tabs>
            </w:pPr>
            <w:bookmarkStart w:id="2" w:name="Spécifications_Techniques_Méta_Système"/>
            <w:r>
              <w:t>Spécifications techniques du méta-système</w:t>
            </w:r>
            <w:bookmarkEnd w:id="2"/>
          </w:p>
        </w:tc>
        <w:tc>
          <w:tcPr>
            <w:tcW w:w="1364" w:type="dxa"/>
          </w:tcPr>
          <w:p w14:paraId="1F1975E6" w14:textId="187BAC6D" w:rsidR="00C865AA" w:rsidRDefault="00E33B20" w:rsidP="00E33B20">
            <w:pPr>
              <w:tabs>
                <w:tab w:val="left" w:pos="5280"/>
              </w:tabs>
            </w:pPr>
            <w:r>
              <w:t>25</w:t>
            </w:r>
            <w:r w:rsidR="00322109">
              <w:t>/0</w:t>
            </w:r>
            <w:r>
              <w:t>4</w:t>
            </w:r>
            <w:r w:rsidR="00322109">
              <w:t>/2014</w:t>
            </w:r>
          </w:p>
        </w:tc>
        <w:tc>
          <w:tcPr>
            <w:tcW w:w="957" w:type="dxa"/>
          </w:tcPr>
          <w:p w14:paraId="2ECCBC37" w14:textId="0601BD0C" w:rsidR="00C865AA" w:rsidRDefault="00322109" w:rsidP="003B5893">
            <w:pPr>
              <w:tabs>
                <w:tab w:val="left" w:pos="5280"/>
              </w:tabs>
            </w:pPr>
            <w:r>
              <w:t>1.</w:t>
            </w:r>
            <w:r w:rsidR="00E33B20">
              <w:t>6</w:t>
            </w:r>
          </w:p>
        </w:tc>
        <w:tc>
          <w:tcPr>
            <w:tcW w:w="1560" w:type="dxa"/>
          </w:tcPr>
          <w:p w14:paraId="6D885DAB" w14:textId="77777777" w:rsidR="00322109" w:rsidRDefault="00322109" w:rsidP="00322109">
            <w:pPr>
              <w:tabs>
                <w:tab w:val="left" w:pos="5280"/>
              </w:tabs>
            </w:pPr>
            <w:r>
              <w:t>Marc FLORISSON</w:t>
            </w:r>
          </w:p>
          <w:p w14:paraId="7F5D64A4" w14:textId="237E4F7A" w:rsidR="00C865AA" w:rsidRDefault="00322109" w:rsidP="00322109">
            <w:pPr>
              <w:tabs>
                <w:tab w:val="left" w:pos="5280"/>
              </w:tabs>
            </w:pPr>
            <w:r>
              <w:t>Stephan SIMART</w:t>
            </w:r>
          </w:p>
        </w:tc>
      </w:tr>
    </w:tbl>
    <w:p w14:paraId="4685BA1A" w14:textId="77777777" w:rsidR="003B5893" w:rsidRDefault="003B5893" w:rsidP="003B5893">
      <w:pPr>
        <w:tabs>
          <w:tab w:val="left" w:pos="5280"/>
        </w:tabs>
      </w:pPr>
    </w:p>
    <w:p w14:paraId="6FEC0C3E" w14:textId="6C101609" w:rsidR="00F86E14" w:rsidRDefault="00C316EC" w:rsidP="003B5893">
      <w:pPr>
        <w:tabs>
          <w:tab w:val="left" w:pos="5280"/>
        </w:tabs>
      </w:pPr>
      <w:r>
        <w:t xml:space="preserve">L’archive </w:t>
      </w:r>
      <w:r w:rsidR="00183BF8">
        <w:t>X</w:t>
      </w:r>
      <w:r w:rsidR="001320E1">
        <w:t>SD-APII-SIM-V1.1</w:t>
      </w:r>
      <w:r>
        <w:t xml:space="preserve">.zip </w:t>
      </w:r>
      <w:r w:rsidR="00183BF8">
        <w:t xml:space="preserve">est </w:t>
      </w:r>
      <w:r>
        <w:t xml:space="preserve">identique à celle présentée au chapitre 2 du </w:t>
      </w:r>
      <w:r>
        <w:fldChar w:fldCharType="begin"/>
      </w:r>
      <w:r>
        <w:instrText xml:space="preserve"> REF Spécifications_Techniques_Méta_Système \h </w:instrText>
      </w:r>
      <w:r>
        <w:fldChar w:fldCharType="separate"/>
      </w:r>
      <w:r>
        <w:t>Spécifications techniques du méta-système</w:t>
      </w:r>
      <w:r>
        <w:fldChar w:fldCharType="end"/>
      </w:r>
      <w:r>
        <w:t>.</w:t>
      </w:r>
    </w:p>
    <w:p w14:paraId="416CEE2F" w14:textId="77777777" w:rsidR="00C316EC" w:rsidRDefault="00C316EC" w:rsidP="003B5893">
      <w:pPr>
        <w:tabs>
          <w:tab w:val="left" w:pos="5280"/>
        </w:tabs>
      </w:pPr>
    </w:p>
    <w:p w14:paraId="41EA970C" w14:textId="77777777" w:rsidR="0091237A" w:rsidRDefault="0091237A" w:rsidP="003B5893">
      <w:pPr>
        <w:tabs>
          <w:tab w:val="left" w:pos="5280"/>
        </w:tabs>
      </w:pPr>
      <w:r>
        <w:t>Parmi les schémas de l’archive :</w:t>
      </w:r>
    </w:p>
    <w:p w14:paraId="00D05970" w14:textId="5CC9128B" w:rsidR="00F86E14" w:rsidRDefault="0091237A" w:rsidP="0091237A">
      <w:pPr>
        <w:pStyle w:val="Paragraphedeliste"/>
        <w:numPr>
          <w:ilvl w:val="0"/>
          <w:numId w:val="14"/>
        </w:numPr>
        <w:tabs>
          <w:tab w:val="left" w:pos="5280"/>
        </w:tabs>
      </w:pPr>
      <w:proofErr w:type="spellStart"/>
      <w:r>
        <w:t>netex</w:t>
      </w:r>
      <w:proofErr w:type="spellEnd"/>
      <w:r>
        <w:t>/</w:t>
      </w:r>
      <w:r w:rsidR="008E0B5C">
        <w:t xml:space="preserve">PublicationDeliverySimplified.xsd modélise les seuls éléments de la spécification technique </w:t>
      </w:r>
      <w:proofErr w:type="spellStart"/>
      <w:r w:rsidR="008E0B5C">
        <w:t>Netex</w:t>
      </w:r>
      <w:proofErr w:type="spellEnd"/>
      <w:r w:rsidR="008E0B5C">
        <w:t xml:space="preserve"> </w:t>
      </w:r>
      <w:r w:rsidR="00322109">
        <w:t xml:space="preserve">qui sont </w:t>
      </w:r>
      <w:r w:rsidR="008E0B5C">
        <w:t xml:space="preserve">utiles </w:t>
      </w:r>
      <w:r w:rsidR="00322109">
        <w:t>au service de collecte des arrêts.</w:t>
      </w:r>
      <w:r>
        <w:t xml:space="preserve"> Cette XSD simplifiée sert uniquement à faciliter la lecture des XSD propres au projet. Il est bien de se lier à une version complète de </w:t>
      </w:r>
      <w:proofErr w:type="spellStart"/>
      <w:r>
        <w:t>Netex</w:t>
      </w:r>
      <w:proofErr w:type="spellEnd"/>
      <w:r>
        <w:t>. A ce jour, il n’existe pas de version officielle publiée sur le web.</w:t>
      </w:r>
    </w:p>
    <w:p w14:paraId="207E0CE8" w14:textId="7448A69F" w:rsidR="0091237A" w:rsidRDefault="0091237A" w:rsidP="0091237A">
      <w:pPr>
        <w:pStyle w:val="Paragraphedeliste"/>
        <w:numPr>
          <w:ilvl w:val="0"/>
          <w:numId w:val="14"/>
        </w:numPr>
        <w:tabs>
          <w:tab w:val="left" w:pos="5280"/>
        </w:tabs>
      </w:pPr>
      <w:r>
        <w:t xml:space="preserve">le répertoire </w:t>
      </w:r>
      <w:proofErr w:type="spellStart"/>
      <w:r>
        <w:t>gml</w:t>
      </w:r>
      <w:proofErr w:type="spellEnd"/>
      <w:r>
        <w:t>/3.2.1 contient l’ensemble des XSD de GML dans cette version</w:t>
      </w:r>
    </w:p>
    <w:p w14:paraId="7B4CE40B" w14:textId="77777777" w:rsidR="00DA446E" w:rsidRDefault="00BE30A6" w:rsidP="001E0E90">
      <w:pPr>
        <w:pStyle w:val="Titre1"/>
      </w:pPr>
      <w:bookmarkStart w:id="3" w:name="_Toc253407223"/>
      <w:r>
        <w:t>Introduction</w:t>
      </w:r>
      <w:bookmarkEnd w:id="3"/>
    </w:p>
    <w:p w14:paraId="1F04F46A" w14:textId="4CAF8E38" w:rsidR="003B5893" w:rsidRDefault="003B5893" w:rsidP="00BB5F4E">
      <w:r>
        <w:t>Ce document fait suite au document</w:t>
      </w:r>
      <w:r w:rsidR="00BB5F4E">
        <w:t xml:space="preserve"> </w:t>
      </w:r>
      <w:r w:rsidR="005249AD">
        <w:t xml:space="preserve">de </w:t>
      </w:r>
      <w:r w:rsidR="00BB5F4E">
        <w:t xml:space="preserve">spécifications </w:t>
      </w:r>
      <w:r w:rsidR="005249AD">
        <w:t>techniques du méta-système</w:t>
      </w:r>
      <w:r w:rsidR="00BB5F4E">
        <w:t xml:space="preserve"> </w:t>
      </w:r>
      <w:r>
        <w:t>et décrit l’interface requise au niveau d’un SIM pour que celui-ci soit pris en compte par le méta-système.</w:t>
      </w:r>
    </w:p>
    <w:p w14:paraId="503F56BB" w14:textId="46053770" w:rsidR="003B5893" w:rsidRDefault="003B5893" w:rsidP="00BB5F4E">
      <w:r>
        <w:t>Ce document s’accompagne d’un ensemble de documents en XML schéma</w:t>
      </w:r>
      <w:r w:rsidR="00D63AAB">
        <w:t xml:space="preserve"> référencés comme documents applicables</w:t>
      </w:r>
      <w:r>
        <w:t>.</w:t>
      </w:r>
    </w:p>
    <w:p w14:paraId="6E2793BD" w14:textId="1C215243" w:rsidR="00BB5F4E" w:rsidRDefault="00BB5F4E" w:rsidP="00BB5F4E">
      <w:r>
        <w:t xml:space="preserve"> </w:t>
      </w:r>
    </w:p>
    <w:p w14:paraId="0EC35FAF" w14:textId="77777777" w:rsidR="00BB5F4E" w:rsidRDefault="00BB5F4E" w:rsidP="00BB5F4E"/>
    <w:p w14:paraId="783A8614" w14:textId="0738314E" w:rsidR="00BB5F4E" w:rsidRDefault="0041728F" w:rsidP="0041728F">
      <w:pPr>
        <w:pStyle w:val="Titre1"/>
      </w:pPr>
      <w:bookmarkStart w:id="4" w:name="_Toc253407224"/>
      <w:r>
        <w:t>Le protocole</w:t>
      </w:r>
      <w:bookmarkEnd w:id="4"/>
    </w:p>
    <w:p w14:paraId="783699DF" w14:textId="77777777" w:rsidR="00BB5F4E" w:rsidRDefault="00BB5F4E" w:rsidP="00BB5F4E"/>
    <w:p w14:paraId="2FC49D7F" w14:textId="5E92ADE6" w:rsidR="0041728F" w:rsidRDefault="0041728F" w:rsidP="00812ADB">
      <w:r>
        <w:t xml:space="preserve">Le protocole attendu au niveau du SIM </w:t>
      </w:r>
      <w:r w:rsidR="00644334">
        <w:t xml:space="preserve">se </w:t>
      </w:r>
      <w:r>
        <w:t xml:space="preserve">conforme </w:t>
      </w:r>
      <w:r w:rsidR="00644334">
        <w:t xml:space="preserve">à une interface http </w:t>
      </w:r>
      <w:proofErr w:type="spellStart"/>
      <w:r>
        <w:t>Restful</w:t>
      </w:r>
      <w:proofErr w:type="spellEnd"/>
      <w:r w:rsidR="00C365FC">
        <w:t>.</w:t>
      </w:r>
    </w:p>
    <w:p w14:paraId="36709DB2" w14:textId="464B0A75" w:rsidR="00BB5F4E" w:rsidRDefault="0041728F" w:rsidP="0041728F">
      <w:pPr>
        <w:pStyle w:val="Titre2"/>
      </w:pPr>
      <w:bookmarkStart w:id="5" w:name="_Toc253407225"/>
      <w:r>
        <w:t xml:space="preserve">Le </w:t>
      </w:r>
      <w:r w:rsidR="00644334">
        <w:t xml:space="preserve">format des </w:t>
      </w:r>
      <w:r>
        <w:t>requêtes POST</w:t>
      </w:r>
      <w:bookmarkEnd w:id="5"/>
    </w:p>
    <w:p w14:paraId="195E86BD" w14:textId="77777777" w:rsidR="00BB5F4E" w:rsidRDefault="00BB5F4E" w:rsidP="00BB5F4E"/>
    <w:p w14:paraId="4CA506EC" w14:textId="09F0AFE7" w:rsidR="00644334" w:rsidRDefault="0041728F" w:rsidP="00812ADB">
      <w:r>
        <w:t xml:space="preserve">Le protocole REST autorise plusieurs </w:t>
      </w:r>
      <w:r w:rsidR="00644334">
        <w:t xml:space="preserve">formats de requêtes JSON, XML, </w:t>
      </w:r>
      <w:proofErr w:type="spellStart"/>
      <w:r w:rsidR="00644334">
        <w:t>etc</w:t>
      </w:r>
      <w:proofErr w:type="spellEnd"/>
      <w:r w:rsidR="00644334">
        <w:t>..</w:t>
      </w:r>
      <w:r>
        <w:t>.</w:t>
      </w:r>
    </w:p>
    <w:p w14:paraId="3CD3FFBE" w14:textId="2B5228B7" w:rsidR="0041728F" w:rsidRDefault="00644334" w:rsidP="00812ADB">
      <w:r>
        <w:t>Dans le POC, seul le format JSON est implémenté.</w:t>
      </w:r>
      <w:r w:rsidR="0041728F">
        <w:t xml:space="preserve"> </w:t>
      </w:r>
    </w:p>
    <w:p w14:paraId="267ABC45" w14:textId="77777777" w:rsidR="00FA0FDA" w:rsidRDefault="00FA0FDA" w:rsidP="00812ADB"/>
    <w:p w14:paraId="33FA2330" w14:textId="01BCC0CC" w:rsidR="00C365FC" w:rsidRDefault="00C365FC" w:rsidP="00FA0FDA">
      <w:pPr>
        <w:pStyle w:val="Titre2"/>
      </w:pPr>
      <w:bookmarkStart w:id="6" w:name="_Toc253407226"/>
      <w:r>
        <w:t>Sécurité des accès</w:t>
      </w:r>
    </w:p>
    <w:p w14:paraId="54E2D7F5" w14:textId="77777777" w:rsidR="00C365FC" w:rsidRDefault="00C365FC" w:rsidP="00C365FC"/>
    <w:p w14:paraId="1E24B83D" w14:textId="7CE991D5" w:rsidR="00C365FC" w:rsidRDefault="00C365FC" w:rsidP="00C365FC">
      <w:r>
        <w:t xml:space="preserve">Dans le cadre du POC, seul le protocole http est implémenté. </w:t>
      </w:r>
      <w:r w:rsidR="00AA3C1A">
        <w:t xml:space="preserve">Les spécifications proposées n’empêchent pas de mettre en place </w:t>
      </w:r>
      <w:r>
        <w:t>d’autres protocole</w:t>
      </w:r>
      <w:r w:rsidR="00342A1D">
        <w:t>s</w:t>
      </w:r>
      <w:r>
        <w:t xml:space="preserve"> plus sécurisés tels que HTTPS.</w:t>
      </w:r>
    </w:p>
    <w:p w14:paraId="4F89A8B7" w14:textId="52F45B8E" w:rsidR="00C365FC" w:rsidRDefault="00C365FC" w:rsidP="00FA0FDA">
      <w:pPr>
        <w:pStyle w:val="Titre2"/>
      </w:pPr>
      <w:r>
        <w:t>Le contrôle d’accès aux services</w:t>
      </w:r>
    </w:p>
    <w:p w14:paraId="03693D2B" w14:textId="77777777" w:rsidR="00C365FC" w:rsidRDefault="00C365FC" w:rsidP="00C365FC"/>
    <w:p w14:paraId="1AA06683" w14:textId="46ED76FE" w:rsidR="00C365FC" w:rsidRDefault="00C365FC" w:rsidP="00C365FC">
      <w:r>
        <w:t>L’accès aux services impose de renseigner une clé dans le HEADER des requêtes.</w:t>
      </w:r>
    </w:p>
    <w:p w14:paraId="3EA6E085" w14:textId="23287EB7" w:rsidR="009D0E0F" w:rsidRPr="009D0E0F" w:rsidRDefault="009D0E0F" w:rsidP="009D0E0F">
      <w:r w:rsidRPr="009D0E0F">
        <w:t xml:space="preserve">La propriété HTTP_AUTHORIZATION </w:t>
      </w:r>
      <w:r>
        <w:t xml:space="preserve">doit être </w:t>
      </w:r>
      <w:r w:rsidRPr="009D0E0F">
        <w:t>définie avec l’association suivante</w:t>
      </w:r>
    </w:p>
    <w:p w14:paraId="2657D7B9" w14:textId="0BDAF5EC" w:rsidR="009D0E0F" w:rsidRPr="009D0E0F" w:rsidRDefault="00C316EC" w:rsidP="009D0E0F">
      <w:r>
        <w:t>'</w:t>
      </w:r>
      <w:proofErr w:type="spellStart"/>
      <w:r>
        <w:t>Token</w:t>
      </w:r>
      <w:proofErr w:type="spellEnd"/>
      <w:r>
        <w:t xml:space="preserve"> </w:t>
      </w:r>
      <w:proofErr w:type="spellStart"/>
      <w:r>
        <w:t>token</w:t>
      </w:r>
      <w:proofErr w:type="spellEnd"/>
      <w:r>
        <w:t>="</w:t>
      </w:r>
      <w:proofErr w:type="spellStart"/>
      <w:r>
        <w:t>clé</w:t>
      </w:r>
      <w:r w:rsidR="009D0E0F" w:rsidRPr="009D0E0F">
        <w:t>_du_SIM</w:t>
      </w:r>
      <w:proofErr w:type="spellEnd"/>
      <w:r w:rsidR="009D0E0F" w:rsidRPr="009D0E0F">
        <w:t>"'</w:t>
      </w:r>
    </w:p>
    <w:p w14:paraId="52D25791" w14:textId="77777777" w:rsidR="009D0E0F" w:rsidRPr="009D0E0F" w:rsidRDefault="009D0E0F" w:rsidP="009D0E0F"/>
    <w:p w14:paraId="6A7630DC" w14:textId="5D4445A7" w:rsidR="009D0E0F" w:rsidRPr="009D0E0F" w:rsidRDefault="00C316EC" w:rsidP="009D0E0F">
      <w:r>
        <w:t>La valeur « </w:t>
      </w:r>
      <w:proofErr w:type="spellStart"/>
      <w:r>
        <w:t>clé</w:t>
      </w:r>
      <w:r w:rsidR="009D0E0F" w:rsidRPr="009D0E0F">
        <w:t>_du_SIM</w:t>
      </w:r>
      <w:proofErr w:type="spellEnd"/>
      <w:r w:rsidR="009D0E0F" w:rsidRPr="009D0E0F">
        <w:t xml:space="preserve"> » correspond à la propriété </w:t>
      </w:r>
      <w:proofErr w:type="spellStart"/>
      <w:r w:rsidR="009D0E0F" w:rsidRPr="009D0E0F">
        <w:t>APIKey</w:t>
      </w:r>
      <w:proofErr w:type="spellEnd"/>
      <w:r w:rsidR="009D0E0F" w:rsidRPr="009D0E0F">
        <w:t xml:space="preserve"> qui décrit le SIM dans la méta-base (</w:t>
      </w:r>
      <w:proofErr w:type="spellStart"/>
      <w:r w:rsidR="009D0E0F" w:rsidRPr="009D0E0F">
        <w:t>cf</w:t>
      </w:r>
      <w:proofErr w:type="spellEnd"/>
      <w:r w:rsidR="009D0E0F" w:rsidRPr="009D0E0F">
        <w:t xml:space="preserve"> table TIS  au § 4.2.1.1 </w:t>
      </w:r>
      <w:r w:rsidR="009D0E0F" w:rsidRPr="009D0E0F">
        <w:fldChar w:fldCharType="begin"/>
      </w:r>
      <w:r w:rsidR="009D0E0F" w:rsidRPr="009D0E0F">
        <w:instrText xml:space="preserve"> REF Spécifications_Techniques_Méta_Système \h </w:instrText>
      </w:r>
      <w:r w:rsidR="009D0E0F" w:rsidRPr="009D0E0F">
        <w:fldChar w:fldCharType="separate"/>
      </w:r>
      <w:r w:rsidR="009D0E0F">
        <w:t>Spécifications techniques du méta-système</w:t>
      </w:r>
      <w:r w:rsidR="009D0E0F" w:rsidRPr="009D0E0F">
        <w:fldChar w:fldCharType="end"/>
      </w:r>
      <w:r w:rsidR="009D0E0F" w:rsidRPr="009D0E0F">
        <w:t>).</w:t>
      </w:r>
    </w:p>
    <w:p w14:paraId="61E902A5" w14:textId="77777777" w:rsidR="009D0E0F" w:rsidRDefault="009D0E0F" w:rsidP="00C365FC"/>
    <w:p w14:paraId="05346AAF" w14:textId="5E0218DD" w:rsidR="00C365FC" w:rsidRDefault="00C365FC" w:rsidP="00C365FC">
      <w:r>
        <w:t>Cette contrainte permet aux SIM d’identifier le flux de requête en provenance du méta-système.</w:t>
      </w:r>
    </w:p>
    <w:p w14:paraId="775C4148" w14:textId="77777777" w:rsidR="00C365FC" w:rsidRPr="00C365FC" w:rsidRDefault="00C365FC" w:rsidP="00C365FC"/>
    <w:p w14:paraId="2654B4D1" w14:textId="4F4B7914" w:rsidR="003B5893" w:rsidRDefault="003B5893" w:rsidP="00FA0FDA">
      <w:pPr>
        <w:pStyle w:val="Titre2"/>
      </w:pPr>
      <w:r>
        <w:t>Les structures d’échange du protocole</w:t>
      </w:r>
      <w:bookmarkEnd w:id="6"/>
    </w:p>
    <w:p w14:paraId="429AFF93" w14:textId="77777777" w:rsidR="003B5893" w:rsidRDefault="003B5893" w:rsidP="003B5893"/>
    <w:p w14:paraId="1D70C378" w14:textId="21125334" w:rsidR="003B5893" w:rsidRDefault="003B5893" w:rsidP="003B5893">
      <w:r>
        <w:t>Ces structures sont proches de celles définies dans l’interface API RI Simple.</w:t>
      </w:r>
    </w:p>
    <w:p w14:paraId="72181609" w14:textId="77777777" w:rsidR="003B5893" w:rsidRPr="003B5893" w:rsidRDefault="003B5893" w:rsidP="003B5893"/>
    <w:p w14:paraId="53D08BA4" w14:textId="509B5B8F" w:rsidR="00ED7A4F" w:rsidRDefault="00ED7A4F" w:rsidP="00ED7A4F">
      <w:pPr>
        <w:pStyle w:val="Titre3"/>
      </w:pPr>
      <w:bookmarkStart w:id="7" w:name="_Toc253407227"/>
      <w:r>
        <w:t>Les structures de requête</w:t>
      </w:r>
    </w:p>
    <w:p w14:paraId="35A4338E" w14:textId="06634B0A" w:rsidR="00ED7A4F" w:rsidRDefault="00ED7A4F" w:rsidP="00ED7A4F">
      <w:r>
        <w:t>Les requêtes sont spécifiques aux différents services</w:t>
      </w:r>
      <w:r w:rsidR="00B27CF9">
        <w:t xml:space="preserve"> de l’interface générique des SIM</w:t>
      </w:r>
      <w:r>
        <w:t>.</w:t>
      </w:r>
    </w:p>
    <w:p w14:paraId="30D57EFD" w14:textId="77777777" w:rsidR="00ED7A4F" w:rsidRDefault="00ED7A4F" w:rsidP="00ED7A4F"/>
    <w:p w14:paraId="73145117" w14:textId="62355F85" w:rsidR="00ED7A4F" w:rsidRDefault="007C694B" w:rsidP="00ED7A4F">
      <w:r>
        <w:t xml:space="preserve">Néanmoins dans un souci de cohérence, un </w:t>
      </w:r>
      <w:r w:rsidR="00ED7A4F">
        <w:t xml:space="preserve">groupe d’éléments </w:t>
      </w:r>
      <w:proofErr w:type="spellStart"/>
      <w:r w:rsidR="00ED7A4F" w:rsidRPr="00ED7A4F">
        <w:t>ItineraryRequestParametersGroup</w:t>
      </w:r>
      <w:proofErr w:type="spellEnd"/>
      <w:r>
        <w:t xml:space="preserve"> a été</w:t>
      </w:r>
      <w:r w:rsidR="00464B2E">
        <w:t xml:space="preserve"> défini afin que </w:t>
      </w:r>
      <w:r w:rsidR="00B27CF9">
        <w:t xml:space="preserve">les requêtes </w:t>
      </w:r>
      <w:r w:rsidR="00464B2E">
        <w:t xml:space="preserve">à tous les </w:t>
      </w:r>
      <w:r w:rsidR="00B27CF9">
        <w:t>services réalisant une recherche d’itinéraire contiennent ce même groupe d’éléments.</w:t>
      </w:r>
    </w:p>
    <w:p w14:paraId="349E5AE4" w14:textId="77777777" w:rsidR="00464B2E" w:rsidRDefault="00464B2E" w:rsidP="00ED7A4F"/>
    <w:p w14:paraId="35A84AA9" w14:textId="59B68F8D" w:rsidR="00892E8B" w:rsidRDefault="00464B2E" w:rsidP="00ED7A4F">
      <w:r>
        <w:t>Le tableau ci-dessous présente la liste des services dont la requête contient ce groupe d’éléments</w:t>
      </w:r>
      <w:r w:rsidR="00B27CF9">
        <w:t> :</w:t>
      </w:r>
    </w:p>
    <w:p w14:paraId="7ED43C40" w14:textId="77777777" w:rsidR="00892E8B" w:rsidRDefault="00892E8B" w:rsidP="00892E8B"/>
    <w:tbl>
      <w:tblPr>
        <w:tblStyle w:val="Grille"/>
        <w:tblW w:w="0" w:type="auto"/>
        <w:tblLook w:val="04A0" w:firstRow="1" w:lastRow="0" w:firstColumn="1" w:lastColumn="0" w:noHBand="0" w:noVBand="1"/>
      </w:tblPr>
      <w:tblGrid>
        <w:gridCol w:w="1951"/>
        <w:gridCol w:w="4190"/>
        <w:gridCol w:w="3071"/>
      </w:tblGrid>
      <w:tr w:rsidR="00892E8B" w14:paraId="0ACC8E29" w14:textId="77777777" w:rsidTr="00892E8B">
        <w:tc>
          <w:tcPr>
            <w:tcW w:w="1951" w:type="dxa"/>
          </w:tcPr>
          <w:p w14:paraId="4DDCAC26" w14:textId="3030E74B" w:rsidR="00892E8B" w:rsidRDefault="00892E8B" w:rsidP="00892E8B">
            <w:r>
              <w:t>Système porteur de l’interface</w:t>
            </w:r>
          </w:p>
        </w:tc>
        <w:tc>
          <w:tcPr>
            <w:tcW w:w="4190" w:type="dxa"/>
          </w:tcPr>
          <w:p w14:paraId="25C500FA" w14:textId="66415739" w:rsidR="00892E8B" w:rsidRDefault="00892E8B" w:rsidP="00892E8B">
            <w:r>
              <w:t>Service</w:t>
            </w:r>
          </w:p>
        </w:tc>
        <w:tc>
          <w:tcPr>
            <w:tcW w:w="3071" w:type="dxa"/>
          </w:tcPr>
          <w:p w14:paraId="11C34220" w14:textId="36AB039E" w:rsidR="00892E8B" w:rsidRDefault="00892E8B" w:rsidP="00464B2E">
            <w:r>
              <w:t xml:space="preserve">Structure </w:t>
            </w:r>
            <w:r w:rsidR="00464B2E">
              <w:t>de requête</w:t>
            </w:r>
          </w:p>
        </w:tc>
      </w:tr>
      <w:tr w:rsidR="00892E8B" w14:paraId="1CC9099D" w14:textId="77777777" w:rsidTr="00892E8B">
        <w:tc>
          <w:tcPr>
            <w:tcW w:w="1951" w:type="dxa"/>
          </w:tcPr>
          <w:p w14:paraId="647667C6" w14:textId="2F005E42" w:rsidR="00892E8B" w:rsidRDefault="00892E8B" w:rsidP="00892E8B">
            <w:r>
              <w:t>Méta-système</w:t>
            </w:r>
          </w:p>
        </w:tc>
        <w:tc>
          <w:tcPr>
            <w:tcW w:w="4190" w:type="dxa"/>
          </w:tcPr>
          <w:p w14:paraId="5ACEDA0A" w14:textId="669B6351" w:rsidR="00892E8B" w:rsidRDefault="00892E8B" w:rsidP="00892E8B">
            <w:r>
              <w:t>Service de recherche d’itinéraire</w:t>
            </w:r>
          </w:p>
          <w:p w14:paraId="2D780F91" w14:textId="6DA61F0F" w:rsidR="00892E8B" w:rsidRDefault="00892E8B" w:rsidP="009D0E0F">
            <w:proofErr w:type="spellStart"/>
            <w:r>
              <w:t>Cf</w:t>
            </w:r>
            <w:proofErr w:type="spellEnd"/>
            <w:r>
              <w:t xml:space="preserve"> </w:t>
            </w:r>
            <w:r>
              <w:fldChar w:fldCharType="begin"/>
            </w:r>
            <w:r>
              <w:instrText xml:space="preserve"> REF Spécifications_Techniques_Méta_Système \h </w:instrText>
            </w:r>
            <w:r>
              <w:fldChar w:fldCharType="separate"/>
            </w:r>
            <w:r>
              <w:t>Spécifications techniques du méta-système</w:t>
            </w:r>
            <w:r>
              <w:fldChar w:fldCharType="end"/>
            </w:r>
            <w:r w:rsidR="00464B2E">
              <w:t xml:space="preserve"> </w:t>
            </w:r>
            <w:r>
              <w:t xml:space="preserve">§ </w:t>
            </w:r>
            <w:r w:rsidR="009D0E0F">
              <w:t>4</w:t>
            </w:r>
            <w:r>
              <w:t>.1.2.2</w:t>
            </w:r>
          </w:p>
        </w:tc>
        <w:tc>
          <w:tcPr>
            <w:tcW w:w="3071" w:type="dxa"/>
          </w:tcPr>
          <w:p w14:paraId="71F9F215" w14:textId="6391F1DE" w:rsidR="00892E8B" w:rsidRDefault="009D0E0F" w:rsidP="00892E8B">
            <w:proofErr w:type="spellStart"/>
            <w:r>
              <w:t>PlanTripRequest</w:t>
            </w:r>
            <w:proofErr w:type="spellEnd"/>
          </w:p>
        </w:tc>
      </w:tr>
      <w:tr w:rsidR="00892E8B" w14:paraId="13EB5C15" w14:textId="77777777" w:rsidTr="00892E8B">
        <w:tc>
          <w:tcPr>
            <w:tcW w:w="1951" w:type="dxa"/>
          </w:tcPr>
          <w:p w14:paraId="7C90C760" w14:textId="47384DF2" w:rsidR="00892E8B" w:rsidRDefault="00892E8B" w:rsidP="00892E8B">
            <w:r>
              <w:t>SIM</w:t>
            </w:r>
          </w:p>
        </w:tc>
        <w:tc>
          <w:tcPr>
            <w:tcW w:w="4190" w:type="dxa"/>
          </w:tcPr>
          <w:p w14:paraId="73273544" w14:textId="73535A41" w:rsidR="00892E8B" w:rsidRDefault="00B27CF9" w:rsidP="00892E8B">
            <w:r>
              <w:t xml:space="preserve">Service de recherche de solutions non détaillées, </w:t>
            </w:r>
            <w:proofErr w:type="spellStart"/>
            <w:r>
              <w:t>cf</w:t>
            </w:r>
            <w:proofErr w:type="spellEnd"/>
            <w:r>
              <w:t xml:space="preserve"> </w:t>
            </w:r>
            <w:r w:rsidR="00335C0E">
              <w:t xml:space="preserve">§ </w:t>
            </w:r>
            <w:r w:rsidR="00C45370">
              <w:fldChar w:fldCharType="begin"/>
            </w:r>
            <w:r w:rsidR="00C45370">
              <w:instrText xml:space="preserve"> REF _Ref254968869 \r \h </w:instrText>
            </w:r>
            <w:r w:rsidR="00C45370">
              <w:fldChar w:fldCharType="separate"/>
            </w:r>
            <w:r w:rsidR="00C45370">
              <w:t>5.2</w:t>
            </w:r>
            <w:r w:rsidR="00C45370">
              <w:fldChar w:fldCharType="end"/>
            </w:r>
          </w:p>
          <w:p w14:paraId="593DBAAA" w14:textId="77777777" w:rsidR="00B27CF9" w:rsidRDefault="00B27CF9" w:rsidP="00892E8B"/>
        </w:tc>
        <w:tc>
          <w:tcPr>
            <w:tcW w:w="3071" w:type="dxa"/>
          </w:tcPr>
          <w:p w14:paraId="302EF149" w14:textId="1615E5CF" w:rsidR="00892E8B" w:rsidRDefault="009D0E0F" w:rsidP="00892E8B">
            <w:proofErr w:type="spellStart"/>
            <w:r>
              <w:t>ItineraryRequest</w:t>
            </w:r>
            <w:proofErr w:type="spellEnd"/>
          </w:p>
        </w:tc>
      </w:tr>
      <w:tr w:rsidR="00892E8B" w14:paraId="76E14C6F" w14:textId="77777777" w:rsidTr="00892E8B">
        <w:tc>
          <w:tcPr>
            <w:tcW w:w="1951" w:type="dxa"/>
          </w:tcPr>
          <w:p w14:paraId="3015DC49" w14:textId="42335CC7" w:rsidR="00892E8B" w:rsidRDefault="00892E8B" w:rsidP="00892E8B">
            <w:r>
              <w:t>SIM</w:t>
            </w:r>
          </w:p>
        </w:tc>
        <w:tc>
          <w:tcPr>
            <w:tcW w:w="4190" w:type="dxa"/>
          </w:tcPr>
          <w:p w14:paraId="51B09A09" w14:textId="187C58D4" w:rsidR="00892E8B" w:rsidRDefault="00B27CF9" w:rsidP="00C45370">
            <w:r>
              <w:t xml:space="preserve">Service de recherche d’une solution détaillée, </w:t>
            </w:r>
            <w:proofErr w:type="spellStart"/>
            <w:r>
              <w:t>cf</w:t>
            </w:r>
            <w:proofErr w:type="spellEnd"/>
            <w:r>
              <w:t xml:space="preserve"> </w:t>
            </w:r>
            <w:r w:rsidR="00335C0E">
              <w:t xml:space="preserve">§ </w:t>
            </w:r>
            <w:r w:rsidR="00C45370">
              <w:fldChar w:fldCharType="begin"/>
            </w:r>
            <w:r w:rsidR="00C45370">
              <w:instrText xml:space="preserve"> REF _Ref254968884 \r \h </w:instrText>
            </w:r>
            <w:r w:rsidR="00C45370">
              <w:fldChar w:fldCharType="separate"/>
            </w:r>
            <w:r w:rsidR="00C45370">
              <w:t>5.3</w:t>
            </w:r>
            <w:r w:rsidR="00C45370">
              <w:fldChar w:fldCharType="end"/>
            </w:r>
          </w:p>
        </w:tc>
        <w:tc>
          <w:tcPr>
            <w:tcW w:w="3071" w:type="dxa"/>
          </w:tcPr>
          <w:p w14:paraId="7F1229FA" w14:textId="611DEC25" w:rsidR="00892E8B" w:rsidRDefault="009D0E0F" w:rsidP="00892E8B">
            <w:proofErr w:type="spellStart"/>
            <w:r>
              <w:t>SumedUpItineraryRequest</w:t>
            </w:r>
            <w:proofErr w:type="spellEnd"/>
          </w:p>
        </w:tc>
      </w:tr>
    </w:tbl>
    <w:p w14:paraId="1A46C45A" w14:textId="77777777" w:rsidR="00892E8B" w:rsidRDefault="00892E8B" w:rsidP="00892E8B"/>
    <w:p w14:paraId="62279B15" w14:textId="77777777" w:rsidR="00464B2E" w:rsidRDefault="00B27CF9" w:rsidP="00ED7A4F">
      <w:r>
        <w:t xml:space="preserve">L’intérêt de mutualiser ainsi un groupe d’éléments, </w:t>
      </w:r>
      <w:r w:rsidR="00464B2E">
        <w:t xml:space="preserve">c’est de pouvoir véhiculer de manière uniforme les critères de recherches que ce soit </w:t>
      </w:r>
    </w:p>
    <w:p w14:paraId="0554435C" w14:textId="24755D9B" w:rsidR="00464B2E" w:rsidRDefault="00464B2E" w:rsidP="00464B2E">
      <w:pPr>
        <w:pStyle w:val="Paragraphedeliste"/>
        <w:numPr>
          <w:ilvl w:val="0"/>
          <w:numId w:val="11"/>
        </w:numPr>
      </w:pPr>
      <w:r>
        <w:t>au niveau de la requête que reçoit le méta-système</w:t>
      </w:r>
    </w:p>
    <w:p w14:paraId="261AB856" w14:textId="3CE89017" w:rsidR="00892E8B" w:rsidRDefault="00464B2E" w:rsidP="00464B2E">
      <w:pPr>
        <w:pStyle w:val="Paragraphedeliste"/>
        <w:numPr>
          <w:ilvl w:val="0"/>
          <w:numId w:val="11"/>
        </w:numPr>
      </w:pPr>
      <w:r>
        <w:t xml:space="preserve">ou au niveau des requêtes que le méta-système adresse aux différents services de </w:t>
      </w:r>
      <w:r w:rsidR="00B27CF9">
        <w:t>l’interface générique des SIM.</w:t>
      </w:r>
    </w:p>
    <w:p w14:paraId="37E229EA" w14:textId="77777777" w:rsidR="00FE3CC3" w:rsidRDefault="00FE3CC3" w:rsidP="00FE3CC3"/>
    <w:p w14:paraId="4D955E69" w14:textId="1C7A92C7" w:rsidR="00FA0FDA" w:rsidRDefault="00FA0FDA" w:rsidP="00ED7A4F">
      <w:pPr>
        <w:pStyle w:val="Titre3"/>
      </w:pPr>
      <w:r>
        <w:t>Les structures de réponse</w:t>
      </w:r>
      <w:bookmarkEnd w:id="7"/>
    </w:p>
    <w:p w14:paraId="574C12D0" w14:textId="77777777" w:rsidR="00FA0FDA" w:rsidRDefault="00FA0FDA" w:rsidP="00812ADB"/>
    <w:p w14:paraId="3A6CC603" w14:textId="6C681701" w:rsidR="00262748" w:rsidRDefault="00262748" w:rsidP="00ED7A4F">
      <w:pPr>
        <w:pStyle w:val="Titre4"/>
      </w:pPr>
      <w:bookmarkStart w:id="8" w:name="_Toc253407228"/>
      <w:r>
        <w:t>Les « méta données » qui accompagnent les réponses</w:t>
      </w:r>
      <w:bookmarkEnd w:id="8"/>
    </w:p>
    <w:p w14:paraId="3BFA3F78" w14:textId="77777777" w:rsidR="00262748" w:rsidRDefault="00262748" w:rsidP="00812ADB"/>
    <w:p w14:paraId="5C5AF6B6" w14:textId="310FB1D1" w:rsidR="00262748" w:rsidRDefault="00262748" w:rsidP="00812ADB">
      <w:r>
        <w:t>Quelque soit le service, la réponse dispose d’information</w:t>
      </w:r>
      <w:r w:rsidR="00EB79E1">
        <w:t>s</w:t>
      </w:r>
      <w:r>
        <w:t xml:space="preserve"> sur l</w:t>
      </w:r>
      <w:r w:rsidR="00EB79E1">
        <w:t>’exécution du service</w:t>
      </w:r>
      <w:r>
        <w:t>.</w:t>
      </w:r>
    </w:p>
    <w:p w14:paraId="20B359FB" w14:textId="4E8D0F5C" w:rsidR="00262748" w:rsidRDefault="00262748" w:rsidP="00812ADB">
      <w:r>
        <w:t xml:space="preserve">Ces informations sont </w:t>
      </w:r>
      <w:r w:rsidR="00EB79E1">
        <w:t xml:space="preserve">rassemblées </w:t>
      </w:r>
      <w:r>
        <w:t xml:space="preserve">dans la structure </w:t>
      </w:r>
      <w:proofErr w:type="spellStart"/>
      <w:r w:rsidR="001E5F60">
        <w:t>Status</w:t>
      </w:r>
      <w:proofErr w:type="spellEnd"/>
      <w:r w:rsidR="001E5F60">
        <w:t xml:space="preserve"> définie dans le fichier </w:t>
      </w:r>
      <w:r w:rsidR="001E5F60">
        <w:fldChar w:fldCharType="begin"/>
      </w:r>
      <w:r w:rsidR="001E5F60">
        <w:instrText xml:space="preserve"> REF SimProtocol \h </w:instrText>
      </w:r>
      <w:r w:rsidR="001E5F60">
        <w:fldChar w:fldCharType="separate"/>
      </w:r>
      <w:r w:rsidR="001E5F60">
        <w:t>SimProtocol.xsd</w:t>
      </w:r>
      <w:r w:rsidR="001E5F60">
        <w:fldChar w:fldCharType="end"/>
      </w:r>
      <w:r>
        <w:t>.</w:t>
      </w:r>
    </w:p>
    <w:p w14:paraId="5D88B9E0" w14:textId="77777777" w:rsidR="00262748" w:rsidRDefault="00262748" w:rsidP="00812ADB"/>
    <w:p w14:paraId="1F3EE246" w14:textId="19A87064" w:rsidR="00464B2E" w:rsidRDefault="00464B2E" w:rsidP="00EB79E1">
      <w:r>
        <w:t xml:space="preserve">La structure </w:t>
      </w:r>
      <w:proofErr w:type="spellStart"/>
      <w:r>
        <w:t>Status</w:t>
      </w:r>
      <w:proofErr w:type="spellEnd"/>
      <w:r>
        <w:t xml:space="preserve"> contient e</w:t>
      </w:r>
      <w:r w:rsidR="00EB79E1">
        <w:t xml:space="preserve">n particulier l’élément Code qui </w:t>
      </w:r>
      <w:r w:rsidR="00C316EC">
        <w:t xml:space="preserve">est </w:t>
      </w:r>
      <w:r w:rsidR="00EB79E1">
        <w:t>une valeur énumérée issue d’une énumération</w:t>
      </w:r>
      <w:r w:rsidR="00C316EC">
        <w:t>, cette énumération</w:t>
      </w:r>
      <w:r w:rsidR="00EB79E1">
        <w:t xml:space="preserve"> codifie </w:t>
      </w:r>
      <w:r w:rsidR="004A5BEB">
        <w:t>tous les cas d’exception des différents services.</w:t>
      </w:r>
    </w:p>
    <w:p w14:paraId="359D2235" w14:textId="77777777" w:rsidR="004A5BEB" w:rsidRDefault="004A5BEB" w:rsidP="00812ADB"/>
    <w:p w14:paraId="6836149B" w14:textId="439F463E" w:rsidR="004A5BEB" w:rsidRDefault="004A5BEB" w:rsidP="00812ADB">
      <w:r>
        <w:t xml:space="preserve">Le tableau ci-dessous donne la liste de ces codes en précisant à quels services ceux-ci se rapportent. </w:t>
      </w:r>
    </w:p>
    <w:p w14:paraId="70F827CC" w14:textId="77777777" w:rsidR="004A5BEB" w:rsidRDefault="004A5BEB" w:rsidP="00812ADB"/>
    <w:tbl>
      <w:tblPr>
        <w:tblStyle w:val="Grille"/>
        <w:tblW w:w="0" w:type="auto"/>
        <w:tblLook w:val="04A0" w:firstRow="1" w:lastRow="0" w:firstColumn="1" w:lastColumn="0" w:noHBand="0" w:noVBand="1"/>
      </w:tblPr>
      <w:tblGrid>
        <w:gridCol w:w="2457"/>
        <w:gridCol w:w="3783"/>
        <w:gridCol w:w="3048"/>
      </w:tblGrid>
      <w:tr w:rsidR="004A5BEB" w14:paraId="05E965BC" w14:textId="77777777" w:rsidTr="004A5BEB">
        <w:tc>
          <w:tcPr>
            <w:tcW w:w="1809" w:type="dxa"/>
          </w:tcPr>
          <w:p w14:paraId="3635F312" w14:textId="6B495CF6" w:rsidR="004A5BEB" w:rsidRDefault="004A5BEB" w:rsidP="00812ADB">
            <w:r>
              <w:t>Valeur énumérée</w:t>
            </w:r>
          </w:p>
        </w:tc>
        <w:tc>
          <w:tcPr>
            <w:tcW w:w="4111" w:type="dxa"/>
          </w:tcPr>
          <w:p w14:paraId="4EBAC691" w14:textId="78802E25" w:rsidR="004A5BEB" w:rsidRDefault="004A5BEB" w:rsidP="00812ADB">
            <w:r>
              <w:t>Définition</w:t>
            </w:r>
          </w:p>
        </w:tc>
        <w:tc>
          <w:tcPr>
            <w:tcW w:w="3292" w:type="dxa"/>
          </w:tcPr>
          <w:p w14:paraId="6E607806" w14:textId="27E21C52" w:rsidR="004A5BEB" w:rsidRDefault="004A5BEB" w:rsidP="004A5BEB">
            <w:r>
              <w:t xml:space="preserve">Services susceptibles de produire le code </w:t>
            </w:r>
          </w:p>
        </w:tc>
      </w:tr>
      <w:tr w:rsidR="004A5BEB" w14:paraId="14F1C2B7" w14:textId="77777777" w:rsidTr="004A5BEB">
        <w:tc>
          <w:tcPr>
            <w:tcW w:w="1809" w:type="dxa"/>
          </w:tcPr>
          <w:p w14:paraId="65F091F8" w14:textId="28652DC3" w:rsidR="004A5BEB" w:rsidRDefault="004A5BEB" w:rsidP="00812ADB">
            <w:bookmarkStart w:id="9" w:name="CODE_OK"/>
            <w:r>
              <w:t>OK</w:t>
            </w:r>
            <w:bookmarkEnd w:id="9"/>
          </w:p>
        </w:tc>
        <w:tc>
          <w:tcPr>
            <w:tcW w:w="4111" w:type="dxa"/>
          </w:tcPr>
          <w:p w14:paraId="591CCB88" w14:textId="0CF8365E" w:rsidR="004A5BEB" w:rsidRDefault="004A5BEB" w:rsidP="00812ADB">
            <w:r>
              <w:t>succès de l’exécution du service</w:t>
            </w:r>
          </w:p>
        </w:tc>
        <w:tc>
          <w:tcPr>
            <w:tcW w:w="3292" w:type="dxa"/>
          </w:tcPr>
          <w:p w14:paraId="40B90496" w14:textId="7B1BAEB3" w:rsidR="004A5BEB" w:rsidRDefault="004A5BEB" w:rsidP="00812ADB">
            <w:r>
              <w:t>Tous les services</w:t>
            </w:r>
          </w:p>
        </w:tc>
      </w:tr>
      <w:tr w:rsidR="004A5BEB" w14:paraId="19843893" w14:textId="77777777" w:rsidTr="004A5BEB">
        <w:tc>
          <w:tcPr>
            <w:tcW w:w="1809" w:type="dxa"/>
          </w:tcPr>
          <w:p w14:paraId="1B20C384" w14:textId="5EEC8381" w:rsidR="004A5BEB" w:rsidRDefault="004A5BEB" w:rsidP="00812ADB">
            <w:bookmarkStart w:id="10" w:name="CODE_TOO_FAR_POSITION"/>
            <w:r>
              <w:t>TOO_FAR_POSITION</w:t>
            </w:r>
            <w:bookmarkEnd w:id="10"/>
          </w:p>
        </w:tc>
        <w:tc>
          <w:tcPr>
            <w:tcW w:w="4111" w:type="dxa"/>
          </w:tcPr>
          <w:p w14:paraId="52F95880" w14:textId="48AEBF48" w:rsidR="004A5BEB" w:rsidRDefault="004A5BEB" w:rsidP="00812ADB">
            <w:r>
              <w:t>une localisation d’arrêt est trop éloignée du périmètre géographique du SIM</w:t>
            </w:r>
          </w:p>
        </w:tc>
        <w:tc>
          <w:tcPr>
            <w:tcW w:w="3292" w:type="dxa"/>
          </w:tcPr>
          <w:p w14:paraId="3DF81706" w14:textId="77777777" w:rsidR="00EB79E1" w:rsidRDefault="00EB79E1" w:rsidP="00812ADB">
            <w:r>
              <w:fldChar w:fldCharType="begin"/>
            </w:r>
            <w:r>
              <w:instrText xml:space="preserve"> REF _Ref254541609 \h </w:instrText>
            </w:r>
            <w:r>
              <w:fldChar w:fldCharType="separate"/>
            </w:r>
            <w:r>
              <w:t>Recherche de solutions non détaillées</w:t>
            </w:r>
            <w:r>
              <w:fldChar w:fldCharType="end"/>
            </w:r>
          </w:p>
          <w:p w14:paraId="42C4F8A9" w14:textId="7B03F1B9" w:rsidR="00EB79E1" w:rsidRDefault="00EB79E1" w:rsidP="00812ADB">
            <w:r>
              <w:fldChar w:fldCharType="begin"/>
            </w:r>
            <w:r>
              <w:instrText xml:space="preserve"> REF _Ref254541645 \h </w:instrText>
            </w:r>
            <w:r>
              <w:fldChar w:fldCharType="separate"/>
            </w:r>
            <w:r>
              <w:t>Recherche d’une solution détaillée</w:t>
            </w:r>
            <w:r>
              <w:fldChar w:fldCharType="end"/>
            </w:r>
          </w:p>
        </w:tc>
      </w:tr>
      <w:tr w:rsidR="004A5BEB" w14:paraId="5BED9ECB" w14:textId="77777777" w:rsidTr="004A5BEB">
        <w:tc>
          <w:tcPr>
            <w:tcW w:w="1809" w:type="dxa"/>
          </w:tcPr>
          <w:p w14:paraId="3237912C" w14:textId="574D35EA" w:rsidR="004A5BEB" w:rsidRDefault="004A5BEB" w:rsidP="00812ADB">
            <w:bookmarkStart w:id="11" w:name="CODE_UNKNOWN_END_POINT"/>
            <w:r>
              <w:t>UNKNOWN_END_POINT</w:t>
            </w:r>
            <w:bookmarkEnd w:id="11"/>
          </w:p>
        </w:tc>
        <w:tc>
          <w:tcPr>
            <w:tcW w:w="4111" w:type="dxa"/>
          </w:tcPr>
          <w:p w14:paraId="18C924D2" w14:textId="605241DB" w:rsidR="004A5BEB" w:rsidRDefault="004A5BEB" w:rsidP="00812ADB">
            <w:r>
              <w:t>un identifiant d’arrêt n’est pas reconnu</w:t>
            </w:r>
          </w:p>
        </w:tc>
        <w:tc>
          <w:tcPr>
            <w:tcW w:w="3292" w:type="dxa"/>
          </w:tcPr>
          <w:p w14:paraId="0C044E5B" w14:textId="77777777" w:rsidR="00EB79E1" w:rsidRDefault="00EB79E1" w:rsidP="00EB79E1">
            <w:r>
              <w:fldChar w:fldCharType="begin"/>
            </w:r>
            <w:r>
              <w:instrText xml:space="preserve"> REF _Ref254541609 \h </w:instrText>
            </w:r>
            <w:r>
              <w:fldChar w:fldCharType="separate"/>
            </w:r>
            <w:r>
              <w:t>Recherche de solutions non détaillées</w:t>
            </w:r>
            <w:r>
              <w:fldChar w:fldCharType="end"/>
            </w:r>
          </w:p>
          <w:p w14:paraId="77964BFA" w14:textId="1C3EB72D" w:rsidR="004A5BEB" w:rsidRDefault="00EB79E1" w:rsidP="00EB79E1">
            <w:r>
              <w:fldChar w:fldCharType="begin"/>
            </w:r>
            <w:r>
              <w:instrText xml:space="preserve"> REF _Ref254541645 \h </w:instrText>
            </w:r>
            <w:r>
              <w:fldChar w:fldCharType="separate"/>
            </w:r>
            <w:r>
              <w:t>Recherche d’une solution détaillée</w:t>
            </w:r>
            <w:r>
              <w:fldChar w:fldCharType="end"/>
            </w:r>
          </w:p>
        </w:tc>
      </w:tr>
      <w:tr w:rsidR="004A5BEB" w14:paraId="1F7309A8" w14:textId="77777777" w:rsidTr="004A5BEB">
        <w:tc>
          <w:tcPr>
            <w:tcW w:w="1809" w:type="dxa"/>
          </w:tcPr>
          <w:p w14:paraId="3E28A9DF" w14:textId="605D1E05" w:rsidR="004A5BEB" w:rsidRDefault="004A5BEB" w:rsidP="00812ADB">
            <w:bookmarkStart w:id="12" w:name="CODE_DATE_OUT_OF_SCOPE"/>
            <w:r>
              <w:t>DATE_OUT_OF_SCOPE</w:t>
            </w:r>
            <w:bookmarkEnd w:id="12"/>
          </w:p>
        </w:tc>
        <w:tc>
          <w:tcPr>
            <w:tcW w:w="4111" w:type="dxa"/>
          </w:tcPr>
          <w:p w14:paraId="390994DF" w14:textId="1E2A0311" w:rsidR="004A5BEB" w:rsidRDefault="004A5BEB" w:rsidP="00812ADB">
            <w:r>
              <w:t>la date de la recherche est trop lointaine</w:t>
            </w:r>
          </w:p>
        </w:tc>
        <w:tc>
          <w:tcPr>
            <w:tcW w:w="3292" w:type="dxa"/>
          </w:tcPr>
          <w:p w14:paraId="2D060314" w14:textId="77777777" w:rsidR="00EB79E1" w:rsidRDefault="00EB79E1" w:rsidP="00EB79E1">
            <w:r>
              <w:fldChar w:fldCharType="begin"/>
            </w:r>
            <w:r>
              <w:instrText xml:space="preserve"> REF _Ref254541609 \h </w:instrText>
            </w:r>
            <w:r>
              <w:fldChar w:fldCharType="separate"/>
            </w:r>
            <w:r>
              <w:t>Recherche de solutions non détaillées</w:t>
            </w:r>
            <w:r>
              <w:fldChar w:fldCharType="end"/>
            </w:r>
          </w:p>
          <w:p w14:paraId="3FA10614" w14:textId="5AB0E5EA" w:rsidR="004A5BEB" w:rsidRDefault="00EB79E1" w:rsidP="00EB79E1">
            <w:r>
              <w:fldChar w:fldCharType="begin"/>
            </w:r>
            <w:r>
              <w:instrText xml:space="preserve"> REF _Ref254541645 \h </w:instrText>
            </w:r>
            <w:r>
              <w:fldChar w:fldCharType="separate"/>
            </w:r>
            <w:r>
              <w:t>Recherche d’une solution détaillée</w:t>
            </w:r>
            <w:r>
              <w:fldChar w:fldCharType="end"/>
            </w:r>
          </w:p>
        </w:tc>
      </w:tr>
      <w:tr w:rsidR="004A5BEB" w14:paraId="565AB358" w14:textId="77777777" w:rsidTr="004A5BEB">
        <w:tc>
          <w:tcPr>
            <w:tcW w:w="1809" w:type="dxa"/>
          </w:tcPr>
          <w:p w14:paraId="65E44804" w14:textId="709F12AE" w:rsidR="004A5BEB" w:rsidRDefault="004A5BEB" w:rsidP="00812ADB">
            <w:bookmarkStart w:id="13" w:name="CODE_TOO_MANY_END_POINT"/>
            <w:r>
              <w:t>TOO_MANY_END_POINT</w:t>
            </w:r>
            <w:bookmarkEnd w:id="13"/>
          </w:p>
        </w:tc>
        <w:tc>
          <w:tcPr>
            <w:tcW w:w="4111" w:type="dxa"/>
          </w:tcPr>
          <w:p w14:paraId="01ABA111" w14:textId="2F7DFC96" w:rsidR="004A5BEB" w:rsidRDefault="004A5BEB" w:rsidP="00812ADB">
            <w:r>
              <w:t>le nombre d’arrêts fourni est trop important</w:t>
            </w:r>
          </w:p>
        </w:tc>
        <w:tc>
          <w:tcPr>
            <w:tcW w:w="3292" w:type="dxa"/>
          </w:tcPr>
          <w:p w14:paraId="4F711F11" w14:textId="77777777" w:rsidR="00EB79E1" w:rsidRDefault="00EB79E1" w:rsidP="00EB79E1">
            <w:r>
              <w:fldChar w:fldCharType="begin"/>
            </w:r>
            <w:r>
              <w:instrText xml:space="preserve"> REF _Ref254541609 \h </w:instrText>
            </w:r>
            <w:r>
              <w:fldChar w:fldCharType="separate"/>
            </w:r>
            <w:r>
              <w:t>Recherche de solutions non détaillées</w:t>
            </w:r>
            <w:r>
              <w:fldChar w:fldCharType="end"/>
            </w:r>
          </w:p>
          <w:p w14:paraId="304EB3F6" w14:textId="41C1BFF1" w:rsidR="004A5BEB" w:rsidRDefault="00EB79E1" w:rsidP="00EB79E1">
            <w:r>
              <w:fldChar w:fldCharType="begin"/>
            </w:r>
            <w:r>
              <w:instrText xml:space="preserve"> REF _Ref254541645 \h </w:instrText>
            </w:r>
            <w:r>
              <w:fldChar w:fldCharType="separate"/>
            </w:r>
            <w:r>
              <w:t>Recherche d’une solution détaillée</w:t>
            </w:r>
            <w:r>
              <w:fldChar w:fldCharType="end"/>
            </w:r>
          </w:p>
        </w:tc>
      </w:tr>
      <w:tr w:rsidR="004A5BEB" w14:paraId="298F4020" w14:textId="77777777" w:rsidTr="004A5BEB">
        <w:tc>
          <w:tcPr>
            <w:tcW w:w="1809" w:type="dxa"/>
          </w:tcPr>
          <w:p w14:paraId="589A955F" w14:textId="0811DF26" w:rsidR="004A5BEB" w:rsidRDefault="004A5BEB" w:rsidP="00812ADB">
            <w:bookmarkStart w:id="14" w:name="CODE_BAD_REQUEST"/>
            <w:r>
              <w:t>BAD_REQUEST</w:t>
            </w:r>
            <w:bookmarkEnd w:id="14"/>
          </w:p>
        </w:tc>
        <w:tc>
          <w:tcPr>
            <w:tcW w:w="4111" w:type="dxa"/>
          </w:tcPr>
          <w:p w14:paraId="3D6146B6" w14:textId="35908895" w:rsidR="004A5BEB" w:rsidRDefault="004A5BEB" w:rsidP="00812ADB">
            <w:r>
              <w:t>la requête ne respecte pas le format attendu</w:t>
            </w:r>
          </w:p>
        </w:tc>
        <w:tc>
          <w:tcPr>
            <w:tcW w:w="3292" w:type="dxa"/>
          </w:tcPr>
          <w:p w14:paraId="598A0BE3" w14:textId="77777777" w:rsidR="004A5BEB" w:rsidRDefault="00640DB3" w:rsidP="00812ADB">
            <w:r>
              <w:fldChar w:fldCharType="begin"/>
            </w:r>
            <w:r>
              <w:instrText xml:space="preserve"> REF _Ref254968869 \h </w:instrText>
            </w:r>
            <w:r>
              <w:fldChar w:fldCharType="separate"/>
            </w:r>
            <w:r>
              <w:t>Recherche de solutions non détaillées</w:t>
            </w:r>
            <w:r>
              <w:fldChar w:fldCharType="end"/>
            </w:r>
          </w:p>
          <w:p w14:paraId="57E28EDB" w14:textId="5AD7AA96" w:rsidR="00640DB3" w:rsidRDefault="00640DB3" w:rsidP="00812ADB">
            <w:r>
              <w:fldChar w:fldCharType="begin"/>
            </w:r>
            <w:r>
              <w:instrText xml:space="preserve"> REF _Ref255019858 \h </w:instrText>
            </w:r>
            <w:r>
              <w:fldChar w:fldCharType="separate"/>
            </w:r>
            <w:r>
              <w:t>Recherche d’une solution détaillée</w:t>
            </w:r>
            <w:r>
              <w:fldChar w:fldCharType="end"/>
            </w:r>
          </w:p>
        </w:tc>
      </w:tr>
      <w:tr w:rsidR="004A5BEB" w14:paraId="365612E6" w14:textId="77777777" w:rsidTr="004A5BEB">
        <w:tc>
          <w:tcPr>
            <w:tcW w:w="1809" w:type="dxa"/>
          </w:tcPr>
          <w:p w14:paraId="07A00692" w14:textId="4EF16D00" w:rsidR="004A5BEB" w:rsidRDefault="004A5BEB" w:rsidP="00812ADB">
            <w:bookmarkStart w:id="15" w:name="CODE_INTERNAL_ERROR"/>
            <w:r>
              <w:t>INTERNAL_ERROR</w:t>
            </w:r>
            <w:bookmarkEnd w:id="15"/>
          </w:p>
        </w:tc>
        <w:tc>
          <w:tcPr>
            <w:tcW w:w="4111" w:type="dxa"/>
          </w:tcPr>
          <w:p w14:paraId="2128D2B4" w14:textId="2CC64AA6" w:rsidR="004A5BEB" w:rsidRDefault="004A5BEB" w:rsidP="004A5BEB">
            <w:r>
              <w:t>L’exécution du service a échoué pour une raison inconnue</w:t>
            </w:r>
          </w:p>
        </w:tc>
        <w:tc>
          <w:tcPr>
            <w:tcW w:w="3292" w:type="dxa"/>
          </w:tcPr>
          <w:p w14:paraId="3627F7B1" w14:textId="7EEA49D0" w:rsidR="004A5BEB" w:rsidRDefault="004A5BEB" w:rsidP="00812ADB">
            <w:r>
              <w:t>Tous les services</w:t>
            </w:r>
          </w:p>
        </w:tc>
      </w:tr>
    </w:tbl>
    <w:p w14:paraId="6EAD042D" w14:textId="77777777" w:rsidR="00C865AA" w:rsidRDefault="00C865AA" w:rsidP="00812ADB"/>
    <w:p w14:paraId="255D8E46" w14:textId="018C6FA4" w:rsidR="00FA0FDA" w:rsidRDefault="00262748" w:rsidP="00ED7A4F">
      <w:pPr>
        <w:pStyle w:val="Titre4"/>
      </w:pPr>
      <w:bookmarkStart w:id="16" w:name="_Toc253407229"/>
      <w:r>
        <w:t>Le</w:t>
      </w:r>
      <w:r w:rsidR="00ED7A4F">
        <w:t>s structures de</w:t>
      </w:r>
      <w:r>
        <w:t xml:space="preserve"> réponses</w:t>
      </w:r>
      <w:bookmarkEnd w:id="16"/>
    </w:p>
    <w:p w14:paraId="4F0E7396" w14:textId="77777777" w:rsidR="00FA0FDA" w:rsidRDefault="00FA0FDA" w:rsidP="00812ADB"/>
    <w:p w14:paraId="7D344E3F" w14:textId="743E7F26" w:rsidR="00FA0FDA" w:rsidRDefault="00262748" w:rsidP="00812ADB">
      <w:r>
        <w:t xml:space="preserve">Selon le service </w:t>
      </w:r>
      <w:r w:rsidR="001E5F60">
        <w:t xml:space="preserve">interrogé, la réponse correspond à une structure spécifique </w:t>
      </w:r>
      <w:r w:rsidR="00FA0FDA">
        <w:t>défini</w:t>
      </w:r>
      <w:r w:rsidR="001E5F60">
        <w:t>e dans l’un des fichiers :</w:t>
      </w:r>
      <w:r w:rsidR="00887C99">
        <w:t xml:space="preserve"> </w:t>
      </w:r>
      <w:bookmarkStart w:id="17" w:name="MisCollectStops"/>
      <w:r w:rsidR="003F7532">
        <w:t>MisCollectStops.xsd</w:t>
      </w:r>
      <w:bookmarkEnd w:id="17"/>
      <w:r w:rsidR="001E5F60">
        <w:t xml:space="preserve">, </w:t>
      </w:r>
      <w:bookmarkStart w:id="18" w:name="MisPlanSummedUpTrip"/>
      <w:r w:rsidR="003F7532">
        <w:t>MisPlanSummedUpTrip.xsd</w:t>
      </w:r>
      <w:bookmarkEnd w:id="18"/>
      <w:r w:rsidR="001E5F60">
        <w:t xml:space="preserve">, </w:t>
      </w:r>
      <w:bookmarkStart w:id="19" w:name="MisPlanTrip"/>
      <w:r w:rsidR="003F7532">
        <w:t>MisPlanTrip.xsd</w:t>
      </w:r>
      <w:bookmarkEnd w:id="19"/>
      <w:r w:rsidR="001E5F60">
        <w:t>,</w:t>
      </w:r>
      <w:r w:rsidR="00335C0E">
        <w:t xml:space="preserve"> </w:t>
      </w:r>
      <w:bookmarkStart w:id="20" w:name="MisCapabilities"/>
      <w:r w:rsidR="001608AE">
        <w:t>MisCapabilities</w:t>
      </w:r>
      <w:r w:rsidR="003F7532">
        <w:t>.xsd</w:t>
      </w:r>
      <w:bookmarkEnd w:id="20"/>
      <w:r w:rsidR="00FA0FDA">
        <w:t>.</w:t>
      </w:r>
    </w:p>
    <w:p w14:paraId="7A084CD8" w14:textId="6F989450" w:rsidR="0041728F" w:rsidRDefault="00262748" w:rsidP="00812ADB">
      <w:r>
        <w:t xml:space="preserve">Selon le service le format d’appel du service (par exemple JSON), la </w:t>
      </w:r>
      <w:r w:rsidR="001E5F60">
        <w:t xml:space="preserve">structure de la </w:t>
      </w:r>
      <w:r>
        <w:t>réponse est convertie dans le format demandé.</w:t>
      </w:r>
    </w:p>
    <w:p w14:paraId="2589B965" w14:textId="66D45DC6" w:rsidR="0041728F" w:rsidRDefault="0041728F" w:rsidP="002F00E4">
      <w:pPr>
        <w:pStyle w:val="Titre1"/>
      </w:pPr>
      <w:bookmarkStart w:id="21" w:name="_Toc253407230"/>
      <w:r>
        <w:t>Les services</w:t>
      </w:r>
      <w:bookmarkEnd w:id="21"/>
    </w:p>
    <w:p w14:paraId="011C7292" w14:textId="401F0962" w:rsidR="00231F98" w:rsidRDefault="00231F98" w:rsidP="005469D4">
      <w:pPr>
        <w:pStyle w:val="Titre2"/>
      </w:pPr>
      <w:bookmarkStart w:id="22" w:name="_Toc253407231"/>
      <w:bookmarkStart w:id="23" w:name="_Ref254541609"/>
      <w:bookmarkStart w:id="24" w:name="_Ref254624767"/>
      <w:r>
        <w:t xml:space="preserve">Notation des </w:t>
      </w:r>
      <w:r w:rsidR="00F547B7">
        <w:t>« </w:t>
      </w:r>
      <w:proofErr w:type="spellStart"/>
      <w:r w:rsidR="00F547B7">
        <w:t>resource</w:t>
      </w:r>
      <w:r w:rsidR="00F64B0C">
        <w:t>s</w:t>
      </w:r>
      <w:proofErr w:type="spellEnd"/>
      <w:r w:rsidR="00F547B7">
        <w:t> »</w:t>
      </w:r>
      <w:r>
        <w:t xml:space="preserve"> URL</w:t>
      </w:r>
    </w:p>
    <w:p w14:paraId="3B64076F" w14:textId="77777777" w:rsidR="00231F98" w:rsidRDefault="00231F98" w:rsidP="00231F98"/>
    <w:p w14:paraId="6C589409" w14:textId="2051BB67" w:rsidR="00F547B7" w:rsidRDefault="00F547B7" w:rsidP="00231F98">
      <w:r>
        <w:t>Dans ce chapitre, l’accès aux services se fait à travers une URL. Le nom de domaine associé à l’url dépend du SIM auquel on souhaite s’adresser.</w:t>
      </w:r>
    </w:p>
    <w:p w14:paraId="662E7BD6" w14:textId="705B5BF8" w:rsidR="00F547B7" w:rsidRPr="00231F98" w:rsidRDefault="00F547B7" w:rsidP="00231F98">
      <w:r>
        <w:t xml:space="preserve">La notation fait apparaître </w:t>
      </w:r>
      <w:r>
        <w:rPr>
          <w:rFonts w:ascii="Helvetica Neue" w:eastAsia="Times New Roman" w:hAnsi="Helvetica Neue"/>
          <w:color w:val="555555"/>
          <w:sz w:val="20"/>
          <w:szCs w:val="20"/>
          <w:shd w:val="clear" w:color="auto" w:fill="FFFFFF"/>
          <w:lang w:eastAsia="fr-FR"/>
        </w:rPr>
        <w:t>[</w:t>
      </w:r>
      <w:r w:rsidR="00887C99">
        <w:rPr>
          <w:rFonts w:ascii="Helvetica Neue" w:eastAsia="Times New Roman" w:hAnsi="Helvetica Neue"/>
          <w:color w:val="555555"/>
          <w:sz w:val="20"/>
          <w:szCs w:val="20"/>
          <w:shd w:val="clear" w:color="auto" w:fill="FFFFFF"/>
          <w:lang w:eastAsia="fr-FR"/>
        </w:rPr>
        <w:t>http://mis_server</w:t>
      </w:r>
      <w:r>
        <w:rPr>
          <w:rFonts w:ascii="Helvetica Neue" w:eastAsia="Times New Roman" w:hAnsi="Helvetica Neue"/>
          <w:color w:val="555555"/>
          <w:sz w:val="20"/>
          <w:szCs w:val="20"/>
          <w:shd w:val="clear" w:color="auto" w:fill="FFFFFF"/>
          <w:lang w:eastAsia="fr-FR"/>
        </w:rPr>
        <w:t>]</w:t>
      </w:r>
      <w:r w:rsidRPr="00F547B7">
        <w:t>, il s’</w:t>
      </w:r>
      <w:r>
        <w:t>agit d’un</w:t>
      </w:r>
      <w:r w:rsidRPr="00F547B7">
        <w:t xml:space="preserve"> nom de domaine, celui-ci correspond à la propriété </w:t>
      </w:r>
      <w:proofErr w:type="spellStart"/>
      <w:r w:rsidRPr="00F547B7">
        <w:t>APIUrl</w:t>
      </w:r>
      <w:proofErr w:type="spellEnd"/>
      <w:r w:rsidRPr="00F547B7">
        <w:t xml:space="preserve"> définit dans la table TIS de la méta-base (</w:t>
      </w:r>
      <w:proofErr w:type="spellStart"/>
      <w:r w:rsidRPr="00F547B7">
        <w:t>cf</w:t>
      </w:r>
      <w:proofErr w:type="spellEnd"/>
      <w:r w:rsidRPr="00F547B7">
        <w:t xml:space="preserve"> </w:t>
      </w:r>
      <w:r w:rsidRPr="00F547B7">
        <w:fldChar w:fldCharType="begin"/>
      </w:r>
      <w:r w:rsidRPr="00F547B7">
        <w:instrText xml:space="preserve"> REF Spécifications_Techniques_Méta_Système \h </w:instrText>
      </w:r>
      <w:r w:rsidRPr="00F547B7">
        <w:fldChar w:fldCharType="separate"/>
      </w:r>
      <w:r>
        <w:t>Spécifications techniques du méta-système</w:t>
      </w:r>
      <w:r w:rsidRPr="00F547B7">
        <w:fldChar w:fldCharType="end"/>
      </w:r>
      <w:r w:rsidRPr="00F547B7">
        <w:t>).</w:t>
      </w:r>
    </w:p>
    <w:p w14:paraId="58FE6DF0" w14:textId="6FE4CA2F" w:rsidR="002F00E4" w:rsidRDefault="002F00E4" w:rsidP="005469D4">
      <w:pPr>
        <w:pStyle w:val="Titre2"/>
      </w:pPr>
      <w:bookmarkStart w:id="25" w:name="_Ref254968869"/>
      <w:r>
        <w:t xml:space="preserve">Recherche </w:t>
      </w:r>
      <w:r w:rsidR="000B2F64">
        <w:t xml:space="preserve">de </w:t>
      </w:r>
      <w:r>
        <w:t>solutions</w:t>
      </w:r>
      <w:r w:rsidR="00645A6F">
        <w:t xml:space="preserve"> non détaillées</w:t>
      </w:r>
      <w:bookmarkEnd w:id="22"/>
      <w:bookmarkEnd w:id="23"/>
      <w:bookmarkEnd w:id="24"/>
      <w:bookmarkEnd w:id="25"/>
    </w:p>
    <w:p w14:paraId="5BD80C31" w14:textId="77777777" w:rsidR="002F00E4" w:rsidRDefault="002F00E4" w:rsidP="002F00E4"/>
    <w:p w14:paraId="3B9064C2" w14:textId="7EAFFA29" w:rsidR="002F00E4" w:rsidRDefault="000B2F64" w:rsidP="002F00E4">
      <w:r>
        <w:t xml:space="preserve">Le service « Recherche de solutions non détaillées » permet d’interroger un SIM pour obtenir un ensemble de solutions d’itinéraire à partir d’une requête qui </w:t>
      </w:r>
      <w:r w:rsidR="00ED7A4F">
        <w:t xml:space="preserve">propose </w:t>
      </w:r>
      <w:r>
        <w:t>plusieurs arrêts en départ et en arrivée.</w:t>
      </w:r>
    </w:p>
    <w:p w14:paraId="15034078" w14:textId="79032916" w:rsidR="005469D4" w:rsidRDefault="000B2F64" w:rsidP="002F00E4">
      <w:r>
        <w:t>Les solutions sont décrites avec le minimum de détail nécessaire.</w:t>
      </w:r>
    </w:p>
    <w:p w14:paraId="1D8B362B" w14:textId="77777777" w:rsidR="000B2F64" w:rsidRDefault="000B2F64" w:rsidP="002F00E4"/>
    <w:p w14:paraId="5E2A14C5" w14:textId="326C7362" w:rsidR="00ED7A4F" w:rsidRDefault="00ED7A4F" w:rsidP="002F00E4">
      <w:pPr>
        <w:pStyle w:val="Titre3"/>
      </w:pPr>
      <w:r>
        <w:t>Rôle du service dans l’algorithme de distribution du méta système</w:t>
      </w:r>
    </w:p>
    <w:p w14:paraId="367FEAC2" w14:textId="2441CFBA" w:rsidR="000B2F64" w:rsidRDefault="000B2F64" w:rsidP="002F00E4">
      <w:r>
        <w:t xml:space="preserve">Le chapitre </w:t>
      </w:r>
      <w:r w:rsidR="009D0E0F">
        <w:t>4</w:t>
      </w:r>
      <w:r>
        <w:t xml:space="preserve">.3 </w:t>
      </w:r>
      <w:r w:rsidR="005249AD">
        <w:t>« </w:t>
      </w:r>
      <w:r>
        <w:t>Les interfaces génériques requises sur les SIM</w:t>
      </w:r>
      <w:r w:rsidR="005249AD">
        <w:t> »</w:t>
      </w:r>
      <w:r>
        <w:t xml:space="preserve"> du</w:t>
      </w:r>
      <w:r w:rsidR="005249AD">
        <w:t xml:space="preserve"> document</w:t>
      </w:r>
      <w:r>
        <w:t xml:space="preserve"> </w:t>
      </w:r>
      <w:r w:rsidR="005249AD">
        <w:t>« </w:t>
      </w:r>
      <w:r w:rsidR="005249AD">
        <w:fldChar w:fldCharType="begin"/>
      </w:r>
      <w:r w:rsidR="005249AD">
        <w:instrText xml:space="preserve"> REF SpécificationsTechniquesMetaSysteme \h </w:instrText>
      </w:r>
      <w:r w:rsidR="005249AD">
        <w:fldChar w:fldCharType="separate"/>
      </w:r>
      <w:r w:rsidR="005249AD">
        <w:t>Spécifications techniques du méta-système</w:t>
      </w:r>
      <w:r w:rsidR="005249AD">
        <w:fldChar w:fldCharType="end"/>
      </w:r>
      <w:r w:rsidR="005249AD">
        <w:t xml:space="preserve"> » </w:t>
      </w:r>
      <w:r>
        <w:t xml:space="preserve">définit </w:t>
      </w:r>
      <w:r w:rsidR="005249AD">
        <w:t xml:space="preserve">notamment </w:t>
      </w:r>
      <w:r>
        <w:t xml:space="preserve">les requêtes </w:t>
      </w:r>
      <w:r w:rsidR="005249AD">
        <w:t xml:space="preserve">suivantes </w:t>
      </w:r>
      <w:r>
        <w:t>du méta-système vers les SIM :</w:t>
      </w:r>
    </w:p>
    <w:p w14:paraId="6E25C2EE" w14:textId="538B1828" w:rsidR="000B2F64" w:rsidRDefault="000B2F64" w:rsidP="00322109">
      <w:pPr>
        <w:pStyle w:val="Paragraphedeliste"/>
        <w:numPr>
          <w:ilvl w:val="0"/>
          <w:numId w:val="5"/>
        </w:numPr>
      </w:pPr>
      <w:r>
        <w:t xml:space="preserve">Appel RI non détaillée </w:t>
      </w:r>
      <w:proofErr w:type="spellStart"/>
      <w:r>
        <w:t>n-m</w:t>
      </w:r>
      <w:proofErr w:type="spellEnd"/>
    </w:p>
    <w:p w14:paraId="4B93E619" w14:textId="10B8AD59" w:rsidR="000B2F64" w:rsidRDefault="000B2F64" w:rsidP="00322109">
      <w:pPr>
        <w:pStyle w:val="Paragraphedeliste"/>
        <w:numPr>
          <w:ilvl w:val="0"/>
          <w:numId w:val="5"/>
        </w:numPr>
      </w:pPr>
      <w:r>
        <w:t xml:space="preserve">Appel RI non </w:t>
      </w:r>
      <w:proofErr w:type="gramStart"/>
      <w:r>
        <w:t>détaillée optimisée</w:t>
      </w:r>
      <w:proofErr w:type="gramEnd"/>
      <w:r>
        <w:t xml:space="preserve"> 1-n</w:t>
      </w:r>
    </w:p>
    <w:p w14:paraId="00A9D65C" w14:textId="66F3E7DA" w:rsidR="000B2F64" w:rsidRDefault="000B2F64" w:rsidP="002F00E4">
      <w:r>
        <w:t xml:space="preserve">Le service « Recherche de solutions non détaillées » </w:t>
      </w:r>
      <w:r w:rsidR="00AA3C1A">
        <w:t xml:space="preserve">permet de traiter les </w:t>
      </w:r>
      <w:r>
        <w:t>2 appels cités ci-dessus</w:t>
      </w:r>
      <w:r w:rsidR="00AA3C1A">
        <w:t xml:space="preserve"> dans un seul service</w:t>
      </w:r>
      <w:r>
        <w:t>.</w:t>
      </w:r>
    </w:p>
    <w:p w14:paraId="2C15B385" w14:textId="5BB2B82F" w:rsidR="005469D4" w:rsidRDefault="005469D4" w:rsidP="005469D4">
      <w:pPr>
        <w:pStyle w:val="Titre3"/>
      </w:pPr>
      <w:bookmarkStart w:id="26" w:name="_Toc253407232"/>
      <w:r>
        <w:t>Resource URL</w:t>
      </w:r>
      <w:bookmarkEnd w:id="26"/>
    </w:p>
    <w:p w14:paraId="36BC502F" w14:textId="77777777" w:rsidR="00645A6F" w:rsidRDefault="00645A6F" w:rsidP="00645A6F">
      <w:pPr>
        <w:jc w:val="left"/>
        <w:rPr>
          <w:rFonts w:ascii="Helvetica Neue" w:eastAsia="Times New Roman" w:hAnsi="Helvetica Neue"/>
          <w:color w:val="555555"/>
          <w:sz w:val="20"/>
          <w:szCs w:val="20"/>
          <w:shd w:val="clear" w:color="auto" w:fill="FFFFFF"/>
          <w:lang w:eastAsia="fr-FR"/>
        </w:rPr>
      </w:pPr>
    </w:p>
    <w:p w14:paraId="0E269D7F" w14:textId="79C814C6" w:rsidR="00645A6F" w:rsidRDefault="00741572" w:rsidP="00645A6F">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w:t>
      </w:r>
      <w:r w:rsidR="00887C99">
        <w:rPr>
          <w:rFonts w:ascii="Helvetica Neue" w:eastAsia="Times New Roman" w:hAnsi="Helvetica Neue"/>
          <w:color w:val="555555"/>
          <w:sz w:val="20"/>
          <w:szCs w:val="20"/>
          <w:shd w:val="clear" w:color="auto" w:fill="FFFFFF"/>
          <w:lang w:eastAsia="fr-FR"/>
        </w:rPr>
        <w:t>http://mis_server</w:t>
      </w:r>
      <w:r w:rsidR="00645A6F">
        <w:rPr>
          <w:rFonts w:ascii="Helvetica Neue" w:eastAsia="Times New Roman" w:hAnsi="Helvetica Neue"/>
          <w:color w:val="555555"/>
          <w:sz w:val="20"/>
          <w:szCs w:val="20"/>
          <w:shd w:val="clear" w:color="auto" w:fill="FFFFFF"/>
          <w:lang w:eastAsia="fr-FR"/>
        </w:rPr>
        <w:t>]</w:t>
      </w:r>
      <w:r w:rsidR="00645A6F" w:rsidRPr="00645A6F">
        <w:rPr>
          <w:rFonts w:ascii="Helvetica Neue" w:eastAsia="Times New Roman" w:hAnsi="Helvetica Neue"/>
          <w:color w:val="555555"/>
          <w:sz w:val="20"/>
          <w:szCs w:val="20"/>
          <w:shd w:val="clear" w:color="auto" w:fill="FFFFFF"/>
          <w:lang w:eastAsia="fr-FR"/>
        </w:rPr>
        <w:t>/1.</w:t>
      </w:r>
      <w:r w:rsidR="00645A6F">
        <w:rPr>
          <w:rFonts w:ascii="Helvetica Neue" w:eastAsia="Times New Roman" w:hAnsi="Helvetica Neue"/>
          <w:color w:val="555555"/>
          <w:sz w:val="20"/>
          <w:szCs w:val="20"/>
          <w:shd w:val="clear" w:color="auto" w:fill="FFFFFF"/>
          <w:lang w:eastAsia="fr-FR"/>
        </w:rPr>
        <w:t>0</w:t>
      </w:r>
      <w:r w:rsidR="00645A6F" w:rsidRPr="00645A6F">
        <w:rPr>
          <w:rFonts w:ascii="Helvetica Neue" w:eastAsia="Times New Roman" w:hAnsi="Helvetica Neue"/>
          <w:color w:val="555555"/>
          <w:sz w:val="20"/>
          <w:szCs w:val="20"/>
          <w:shd w:val="clear" w:color="auto" w:fill="FFFFFF"/>
          <w:lang w:eastAsia="fr-FR"/>
        </w:rPr>
        <w:t>/</w:t>
      </w:r>
      <w:r w:rsidR="00645A6F">
        <w:rPr>
          <w:rFonts w:ascii="Helvetica Neue" w:eastAsia="Times New Roman" w:hAnsi="Helvetica Neue"/>
          <w:color w:val="555555"/>
          <w:sz w:val="20"/>
          <w:szCs w:val="20"/>
          <w:shd w:val="clear" w:color="auto" w:fill="FFFFFF"/>
          <w:lang w:eastAsia="fr-FR"/>
        </w:rPr>
        <w:t>sumed_up_itineraries</w:t>
      </w:r>
      <w:r w:rsidR="00645A6F" w:rsidRPr="00645A6F">
        <w:rPr>
          <w:rFonts w:ascii="Helvetica Neue" w:eastAsia="Times New Roman" w:hAnsi="Helvetica Neue"/>
          <w:color w:val="555555"/>
          <w:sz w:val="20"/>
          <w:szCs w:val="20"/>
          <w:shd w:val="clear" w:color="auto" w:fill="FFFFFF"/>
          <w:lang w:eastAsia="fr-FR"/>
        </w:rPr>
        <w:t>/new.json</w:t>
      </w:r>
    </w:p>
    <w:p w14:paraId="661608A2" w14:textId="6DB90803" w:rsidR="005469D4" w:rsidRDefault="005469D4" w:rsidP="005469D4">
      <w:pPr>
        <w:pStyle w:val="Titre3"/>
      </w:pPr>
      <w:bookmarkStart w:id="27" w:name="_Toc253407233"/>
      <w:bookmarkStart w:id="28" w:name="_Ref254503159"/>
      <w:r>
        <w:t>Paramètres</w:t>
      </w:r>
      <w:bookmarkEnd w:id="27"/>
      <w:r w:rsidR="00ED7A4F">
        <w:t xml:space="preserve"> de la requête</w:t>
      </w:r>
      <w:bookmarkEnd w:id="28"/>
    </w:p>
    <w:p w14:paraId="37910615" w14:textId="77777777" w:rsidR="00FA0FDA" w:rsidRDefault="00FA0FDA" w:rsidP="00645A6F"/>
    <w:p w14:paraId="406D5F9C" w14:textId="18FF1CCE" w:rsidR="00262748" w:rsidRDefault="00262748" w:rsidP="00645A6F">
      <w:r>
        <w:t xml:space="preserve">La </w:t>
      </w:r>
      <w:r w:rsidR="00ED7A4F">
        <w:t xml:space="preserve">requête </w:t>
      </w:r>
      <w:r>
        <w:t xml:space="preserve">correspond à l’élément </w:t>
      </w:r>
      <w:proofErr w:type="spellStart"/>
      <w:r w:rsidR="00AA3C1A" w:rsidRPr="0010216D">
        <w:t>SumedUpItinerariesRe</w:t>
      </w:r>
      <w:r w:rsidR="00AA3C1A">
        <w:t>quest</w:t>
      </w:r>
      <w:proofErr w:type="spellEnd"/>
      <w:r w:rsidR="00AA3C1A">
        <w:t xml:space="preserve"> </w:t>
      </w:r>
      <w:r w:rsidR="00A258FB">
        <w:t>du fichier</w:t>
      </w:r>
      <w:r w:rsidR="00887C99">
        <w:t xml:space="preserve"> </w:t>
      </w:r>
      <w:r w:rsidR="00887C99">
        <w:fldChar w:fldCharType="begin"/>
      </w:r>
      <w:r w:rsidR="00887C99">
        <w:instrText xml:space="preserve"> REF MisPlanSummedUpTrip \h </w:instrText>
      </w:r>
      <w:r w:rsidR="00887C99">
        <w:fldChar w:fldCharType="separate"/>
      </w:r>
      <w:r w:rsidR="00887C99">
        <w:t>MisPlanSummedUpTrip.xsd</w:t>
      </w:r>
      <w:r w:rsidR="00887C99">
        <w:fldChar w:fldCharType="end"/>
      </w:r>
      <w:r>
        <w:t>.</w:t>
      </w:r>
    </w:p>
    <w:p w14:paraId="7D3C2C1C" w14:textId="77777777" w:rsidR="005469D4" w:rsidRDefault="005469D4" w:rsidP="005469D4"/>
    <w:p w14:paraId="55233F4D" w14:textId="0920DEB3" w:rsidR="00C17F95" w:rsidRDefault="00C17F95" w:rsidP="005469D4">
      <w:r>
        <w:t xml:space="preserve">L’élément </w:t>
      </w:r>
      <w:proofErr w:type="spellStart"/>
      <w:r w:rsidRPr="0010216D">
        <w:t>SumedUpItinerariesRe</w:t>
      </w:r>
      <w:r>
        <w:t>quest</w:t>
      </w:r>
      <w:proofErr w:type="spellEnd"/>
      <w:r>
        <w:t xml:space="preserve"> propose plusieurs points de départ (éléments </w:t>
      </w:r>
      <w:proofErr w:type="spellStart"/>
      <w:r>
        <w:t>Departure</w:t>
      </w:r>
      <w:proofErr w:type="spellEnd"/>
      <w:r>
        <w:t xml:space="preserve"> de la séquence </w:t>
      </w:r>
      <w:proofErr w:type="spellStart"/>
      <w:r>
        <w:t>departures</w:t>
      </w:r>
      <w:proofErr w:type="spellEnd"/>
      <w:r>
        <w:t xml:space="preserve">) et plusieurs points d’arrivée (éléments </w:t>
      </w:r>
      <w:proofErr w:type="spellStart"/>
      <w:r>
        <w:t>Arrivals</w:t>
      </w:r>
      <w:proofErr w:type="spellEnd"/>
      <w:r>
        <w:t xml:space="preserve"> de la séquence </w:t>
      </w:r>
      <w:proofErr w:type="spellStart"/>
      <w:r>
        <w:t>arrivals</w:t>
      </w:r>
      <w:proofErr w:type="spellEnd"/>
      <w:r>
        <w:t>).</w:t>
      </w:r>
    </w:p>
    <w:p w14:paraId="4D0C374B" w14:textId="77777777" w:rsidR="00C17F95" w:rsidRDefault="00C17F95" w:rsidP="00C17F95"/>
    <w:p w14:paraId="74A43CC3" w14:textId="77777777" w:rsidR="00C17F95" w:rsidRDefault="00C17F95" w:rsidP="00C17F95">
      <w:r>
        <w:t xml:space="preserve">Les structures </w:t>
      </w:r>
      <w:proofErr w:type="spellStart"/>
      <w:r>
        <w:t>Departure</w:t>
      </w:r>
      <w:proofErr w:type="spellEnd"/>
      <w:r>
        <w:t xml:space="preserve"> et </w:t>
      </w:r>
      <w:proofErr w:type="spellStart"/>
      <w:r>
        <w:t>Arrival</w:t>
      </w:r>
      <w:proofErr w:type="spellEnd"/>
      <w:r>
        <w:t xml:space="preserve"> modélisent un emplacement géographique (qui peut être un arrêt aussi bien qu’une position géographique d’adresse) assorti d’une durée d’accès. La durée d’accès représente le temps nécessaire au voyageur pour se rendre à pied à cet emplacement.</w:t>
      </w:r>
    </w:p>
    <w:p w14:paraId="26C52835" w14:textId="77777777" w:rsidR="00C17F95" w:rsidRDefault="00C17F95" w:rsidP="005469D4"/>
    <w:p w14:paraId="22A2E430" w14:textId="3235C4ED" w:rsidR="00AA3C1A" w:rsidRDefault="00ED7A4F" w:rsidP="005469D4">
      <w:r>
        <w:t xml:space="preserve">Si l’élément </w:t>
      </w:r>
      <w:proofErr w:type="spellStart"/>
      <w:r w:rsidR="00AA3C1A" w:rsidRPr="0010216D">
        <w:t>SumedUpItinerariesRe</w:t>
      </w:r>
      <w:r w:rsidR="00AA3C1A">
        <w:t>quest</w:t>
      </w:r>
      <w:proofErr w:type="spellEnd"/>
      <w:r w:rsidR="00AA3C1A">
        <w:t xml:space="preserve"> définit une séquence « options » non vide, alors l’une des 2 séquences « </w:t>
      </w:r>
      <w:proofErr w:type="spellStart"/>
      <w:r w:rsidR="00AA3C1A">
        <w:t>departures</w:t>
      </w:r>
      <w:proofErr w:type="spellEnd"/>
      <w:r w:rsidR="00AA3C1A">
        <w:t> » ou « </w:t>
      </w:r>
      <w:proofErr w:type="spellStart"/>
      <w:r w:rsidR="00AA3C1A">
        <w:t>arrivals</w:t>
      </w:r>
      <w:proofErr w:type="spellEnd"/>
      <w:r w:rsidR="00AA3C1A">
        <w:t xml:space="preserve"> » ne </w:t>
      </w:r>
      <w:r>
        <w:t>contient</w:t>
      </w:r>
      <w:r w:rsidR="00AA3C1A">
        <w:t xml:space="preserve"> qu’un seul élément.</w:t>
      </w:r>
    </w:p>
    <w:p w14:paraId="6F1064FB" w14:textId="57AA56A4" w:rsidR="00AA3C1A" w:rsidRDefault="00AA3C1A" w:rsidP="005469D4">
      <w:r>
        <w:t xml:space="preserve">Sans cela, </w:t>
      </w:r>
      <w:r w:rsidR="00B11219">
        <w:t xml:space="preserve">le code d’exception </w:t>
      </w:r>
      <w:r w:rsidR="00B11219">
        <w:fldChar w:fldCharType="begin"/>
      </w:r>
      <w:r w:rsidR="00B11219">
        <w:instrText xml:space="preserve"> REF CODE_BAD_REQUEST \h </w:instrText>
      </w:r>
      <w:r w:rsidR="00B11219">
        <w:fldChar w:fldCharType="separate"/>
      </w:r>
      <w:r w:rsidR="00B11219">
        <w:t>BAD_REQUEST</w:t>
      </w:r>
      <w:r w:rsidR="00B11219">
        <w:fldChar w:fldCharType="end"/>
      </w:r>
      <w:r w:rsidR="00B11219">
        <w:t xml:space="preserve"> est retourné dans l’élément </w:t>
      </w:r>
      <w:proofErr w:type="spellStart"/>
      <w:r w:rsidR="00B11219">
        <w:t>Status</w:t>
      </w:r>
      <w:proofErr w:type="spellEnd"/>
      <w:r w:rsidR="00B11219">
        <w:t xml:space="preserve"> de la réponse</w:t>
      </w:r>
      <w:r>
        <w:t>.</w:t>
      </w:r>
    </w:p>
    <w:p w14:paraId="3F19A004" w14:textId="77777777" w:rsidR="00287072" w:rsidRDefault="00287072" w:rsidP="005469D4"/>
    <w:p w14:paraId="551C8594" w14:textId="6ABE3742" w:rsidR="00287072" w:rsidRDefault="00287072" w:rsidP="005469D4">
      <w:r>
        <w:t xml:space="preserve">L’élément </w:t>
      </w:r>
      <w:proofErr w:type="spellStart"/>
      <w:r>
        <w:t>Algorithm</w:t>
      </w:r>
      <w:proofErr w:type="spellEnd"/>
      <w:r>
        <w:t xml:space="preserve"> contient une valeur énumérée. La fonction de recherche d’itinéraire s’exécute en optimisant un critère propre à chaque valeur énumérée :</w:t>
      </w:r>
    </w:p>
    <w:p w14:paraId="118FD285" w14:textId="5A1C294B" w:rsidR="00287072" w:rsidRDefault="00287072" w:rsidP="00287072">
      <w:pPr>
        <w:pStyle w:val="Paragraphedeliste"/>
        <w:numPr>
          <w:ilvl w:val="0"/>
          <w:numId w:val="13"/>
        </w:numPr>
      </w:pPr>
      <w:r>
        <w:t>CLASSIC : dans le cas d’une recherche en « départ à », c’est l’horaire d’arrivée au plus tôt qui recherché d’abord avec un départ au plus tard ensuite. Dans le cas d’une recherche en « arrivée à », c’est l’horaire de départ au plus tard qui recherché d’abord avec une arrivée au plus tôt ensuite.</w:t>
      </w:r>
    </w:p>
    <w:p w14:paraId="558BE4F9" w14:textId="77777777" w:rsidR="00287072" w:rsidRDefault="00287072" w:rsidP="00287072">
      <w:pPr>
        <w:pStyle w:val="Paragraphedeliste"/>
        <w:numPr>
          <w:ilvl w:val="0"/>
          <w:numId w:val="13"/>
        </w:numPr>
      </w:pPr>
      <w:r>
        <w:t>SHORTEST : correspond au minimum de correspondance</w:t>
      </w:r>
    </w:p>
    <w:p w14:paraId="72DC082F" w14:textId="77777777" w:rsidR="00287072" w:rsidRDefault="00287072" w:rsidP="00287072">
      <w:pPr>
        <w:pStyle w:val="Paragraphedeliste"/>
        <w:numPr>
          <w:ilvl w:val="0"/>
          <w:numId w:val="13"/>
        </w:numPr>
      </w:pPr>
      <w:r>
        <w:t>FASTEST : correspond à la durée d’itinéraire minimum</w:t>
      </w:r>
    </w:p>
    <w:p w14:paraId="7EE40FF0" w14:textId="7E32EA35" w:rsidR="00287072" w:rsidRDefault="00287072" w:rsidP="00287072">
      <w:pPr>
        <w:pStyle w:val="Paragraphedeliste"/>
        <w:numPr>
          <w:ilvl w:val="0"/>
          <w:numId w:val="13"/>
        </w:numPr>
      </w:pPr>
      <w:r>
        <w:t>MINCHANGES : correspond à la durée minimum de correspondance</w:t>
      </w:r>
    </w:p>
    <w:p w14:paraId="499DF253" w14:textId="77777777" w:rsidR="00B11219" w:rsidRDefault="00B11219" w:rsidP="00B11219"/>
    <w:p w14:paraId="4B66254E" w14:textId="77777777" w:rsidR="00B11219" w:rsidRDefault="00B11219" w:rsidP="00B11219">
      <w:r>
        <w:t>La requête peut contenir également des paramètres optionnels.</w:t>
      </w:r>
    </w:p>
    <w:p w14:paraId="28B2024B" w14:textId="77777777" w:rsidR="00B11219" w:rsidRDefault="00B11219" w:rsidP="00B11219">
      <w:r>
        <w:t>Lorsque ces paramètres ne sont pas renseignés, le service applique un fonctionnement par défaut présenté ci-dessous.</w:t>
      </w:r>
    </w:p>
    <w:p w14:paraId="500ED2BC" w14:textId="77777777" w:rsidR="00B11219" w:rsidRDefault="00B11219" w:rsidP="00B11219"/>
    <w:tbl>
      <w:tblPr>
        <w:tblStyle w:val="Grille"/>
        <w:tblW w:w="0" w:type="auto"/>
        <w:tblLook w:val="04A0" w:firstRow="1" w:lastRow="0" w:firstColumn="1" w:lastColumn="0" w:noHBand="0" w:noVBand="1"/>
      </w:tblPr>
      <w:tblGrid>
        <w:gridCol w:w="2147"/>
        <w:gridCol w:w="7141"/>
      </w:tblGrid>
      <w:tr w:rsidR="00B11219" w14:paraId="1F81657E" w14:textId="77777777" w:rsidTr="00A80B87">
        <w:tc>
          <w:tcPr>
            <w:tcW w:w="2147" w:type="dxa"/>
          </w:tcPr>
          <w:p w14:paraId="63B747D1" w14:textId="77777777" w:rsidR="00B11219" w:rsidRDefault="00B11219" w:rsidP="00A80B87">
            <w:r>
              <w:t>Paramètre optionnel</w:t>
            </w:r>
          </w:p>
        </w:tc>
        <w:tc>
          <w:tcPr>
            <w:tcW w:w="7141" w:type="dxa"/>
          </w:tcPr>
          <w:p w14:paraId="094B0EBF" w14:textId="77777777" w:rsidR="00B11219" w:rsidRDefault="00B11219" w:rsidP="00A80B87">
            <w:r>
              <w:t>Prise en compte en cas d’absence dans la requête</w:t>
            </w:r>
          </w:p>
        </w:tc>
      </w:tr>
      <w:tr w:rsidR="00B11219" w14:paraId="435DD6CB" w14:textId="77777777" w:rsidTr="00A80B87">
        <w:tc>
          <w:tcPr>
            <w:tcW w:w="2147" w:type="dxa"/>
          </w:tcPr>
          <w:p w14:paraId="421F5DC7" w14:textId="77777777" w:rsidR="00B11219" w:rsidRDefault="00B11219" w:rsidP="00A80B87">
            <w:proofErr w:type="spellStart"/>
            <w:r>
              <w:t>Algorithm</w:t>
            </w:r>
            <w:proofErr w:type="spellEnd"/>
            <w:r>
              <w:t> </w:t>
            </w:r>
          </w:p>
        </w:tc>
        <w:tc>
          <w:tcPr>
            <w:tcW w:w="7141" w:type="dxa"/>
          </w:tcPr>
          <w:p w14:paraId="485D6E50" w14:textId="0FF69D10" w:rsidR="00FE3CC3" w:rsidRDefault="00B11219" w:rsidP="00C45370">
            <w:r>
              <w:t xml:space="preserve">L’optimisation est faite comme si le paramètre était fixé à la valeur énumérée CLASSIC. </w:t>
            </w:r>
          </w:p>
        </w:tc>
      </w:tr>
      <w:tr w:rsidR="00B11219" w14:paraId="58D50EE1" w14:textId="77777777" w:rsidTr="00A80B87">
        <w:tc>
          <w:tcPr>
            <w:tcW w:w="2147" w:type="dxa"/>
          </w:tcPr>
          <w:p w14:paraId="0205FA86" w14:textId="2B244DAC" w:rsidR="00B11219" w:rsidRDefault="00B11219" w:rsidP="00A80B87">
            <w:r>
              <w:t>modes</w:t>
            </w:r>
          </w:p>
        </w:tc>
        <w:tc>
          <w:tcPr>
            <w:tcW w:w="7141" w:type="dxa"/>
          </w:tcPr>
          <w:p w14:paraId="3A6892D0" w14:textId="77777777" w:rsidR="00B11219" w:rsidRDefault="00B11219" w:rsidP="00A80B87">
            <w:r>
              <w:t xml:space="preserve">La recherche est faite comme si l’ensemble des modes </w:t>
            </w:r>
            <w:proofErr w:type="gramStart"/>
            <w:r>
              <w:t>avaient</w:t>
            </w:r>
            <w:proofErr w:type="gramEnd"/>
            <w:r>
              <w:t xml:space="preserve"> été sélectionnés.</w:t>
            </w:r>
          </w:p>
        </w:tc>
      </w:tr>
      <w:tr w:rsidR="00B11219" w14:paraId="339ECBA1" w14:textId="77777777" w:rsidTr="00A80B87">
        <w:tc>
          <w:tcPr>
            <w:tcW w:w="2147" w:type="dxa"/>
          </w:tcPr>
          <w:p w14:paraId="00A8AC01" w14:textId="77777777" w:rsidR="00B11219" w:rsidRDefault="00B11219" w:rsidP="00A80B87">
            <w:proofErr w:type="spellStart"/>
            <w:r>
              <w:t>selfDriveConditions</w:t>
            </w:r>
            <w:proofErr w:type="spellEnd"/>
            <w:r>
              <w:t> </w:t>
            </w:r>
          </w:p>
        </w:tc>
        <w:tc>
          <w:tcPr>
            <w:tcW w:w="7141" w:type="dxa"/>
          </w:tcPr>
          <w:p w14:paraId="61DB42CE" w14:textId="77777777" w:rsidR="00B11219" w:rsidRDefault="00B11219" w:rsidP="00A80B87">
            <w:r>
              <w:t xml:space="preserve">Le rabattement n’est pas autorisé. Autrement dit, si le mode vélo (ou voiture) ne figure pas dans le paramètre « modes », alors aucun </w:t>
            </w:r>
            <w:proofErr w:type="spellStart"/>
            <w:r>
              <w:t>Leg</w:t>
            </w:r>
            <w:proofErr w:type="spellEnd"/>
            <w:r>
              <w:t xml:space="preserve"> ne peut être d’un mode vélo (ou voiture). </w:t>
            </w:r>
          </w:p>
        </w:tc>
      </w:tr>
      <w:tr w:rsidR="00B11219" w14:paraId="66CE7DD8" w14:textId="77777777" w:rsidTr="00A80B87">
        <w:tc>
          <w:tcPr>
            <w:tcW w:w="2147" w:type="dxa"/>
          </w:tcPr>
          <w:p w14:paraId="6DF6A8EA" w14:textId="77777777" w:rsidR="00B11219" w:rsidRDefault="00B11219" w:rsidP="00A80B87">
            <w:proofErr w:type="spellStart"/>
            <w:r>
              <w:t>AccessibilityContraint</w:t>
            </w:r>
            <w:proofErr w:type="spellEnd"/>
          </w:p>
        </w:tc>
        <w:tc>
          <w:tcPr>
            <w:tcW w:w="7141" w:type="dxa"/>
          </w:tcPr>
          <w:p w14:paraId="2ABB1983" w14:textId="77777777" w:rsidR="00B11219" w:rsidRDefault="00B11219" w:rsidP="00A80B87">
            <w:r>
              <w:t xml:space="preserve">La recherche d’itinéraire ne tient pas compte de l’accessibilité. C’est équivalent à un paramètre </w:t>
            </w:r>
            <w:proofErr w:type="spellStart"/>
            <w:r>
              <w:t>AccessibilityContraint</w:t>
            </w:r>
            <w:proofErr w:type="spellEnd"/>
            <w:r>
              <w:t xml:space="preserve"> égal à « false ».</w:t>
            </w:r>
          </w:p>
        </w:tc>
      </w:tr>
      <w:tr w:rsidR="00B11219" w14:paraId="39C84B77" w14:textId="77777777" w:rsidTr="00A80B87">
        <w:tc>
          <w:tcPr>
            <w:tcW w:w="2147" w:type="dxa"/>
          </w:tcPr>
          <w:p w14:paraId="1ABEBDB5" w14:textId="77777777" w:rsidR="00B11219" w:rsidRDefault="00B11219" w:rsidP="00A80B87">
            <w:proofErr w:type="spellStart"/>
            <w:r>
              <w:t>Language</w:t>
            </w:r>
            <w:proofErr w:type="spellEnd"/>
            <w:r>
              <w:t> </w:t>
            </w:r>
          </w:p>
        </w:tc>
        <w:tc>
          <w:tcPr>
            <w:tcW w:w="7141" w:type="dxa"/>
          </w:tcPr>
          <w:p w14:paraId="2280945C" w14:textId="77777777" w:rsidR="00B11219" w:rsidRDefault="00B11219" w:rsidP="00A80B87">
            <w:r>
              <w:t>Les informations textuelles des itinéraires sont exprimées dans la langue par défaut du SIM.</w:t>
            </w:r>
          </w:p>
        </w:tc>
      </w:tr>
      <w:tr w:rsidR="00B11219" w14:paraId="4E0FCBBE" w14:textId="77777777" w:rsidTr="00A80B87">
        <w:tc>
          <w:tcPr>
            <w:tcW w:w="2147" w:type="dxa"/>
          </w:tcPr>
          <w:p w14:paraId="00645CB0" w14:textId="4F0822DF" w:rsidR="00B11219" w:rsidRDefault="00B11219" w:rsidP="00A80B87">
            <w:r>
              <w:t>options</w:t>
            </w:r>
          </w:p>
        </w:tc>
        <w:tc>
          <w:tcPr>
            <w:tcW w:w="7141" w:type="dxa"/>
          </w:tcPr>
          <w:p w14:paraId="335A2758" w14:textId="77777777" w:rsidR="00B11219" w:rsidRDefault="00B11219" w:rsidP="00B11219">
            <w:r>
              <w:t>Pour une recherche d’itinéraire en « départ à »</w:t>
            </w:r>
          </w:p>
          <w:p w14:paraId="12ACA420" w14:textId="77777777" w:rsidR="00B11219" w:rsidRDefault="00B11219" w:rsidP="00B11219">
            <w:r>
              <w:t>les itinéraires retournés ne sont pas forcément ceux qui partent le plus tard possible</w:t>
            </w:r>
          </w:p>
          <w:p w14:paraId="05848B80" w14:textId="77777777" w:rsidR="00B11219" w:rsidRDefault="00B11219" w:rsidP="00B11219"/>
          <w:p w14:paraId="49335E9A" w14:textId="70DD1CD4" w:rsidR="00B11219" w:rsidRDefault="00B11219" w:rsidP="00B11219">
            <w:r>
              <w:t>Pour une recherche d’itinéraire en « arrivée à »</w:t>
            </w:r>
          </w:p>
          <w:p w14:paraId="25447380" w14:textId="2EB2DF80" w:rsidR="00B11219" w:rsidRDefault="00B11219" w:rsidP="00B11219">
            <w:r>
              <w:t>les itinéraires retournés ne sont pas forcément ceux qui arrivent le plus tôt possible</w:t>
            </w:r>
          </w:p>
        </w:tc>
      </w:tr>
    </w:tbl>
    <w:p w14:paraId="0FA68C79" w14:textId="04211DE5" w:rsidR="002C5B5E" w:rsidRDefault="002C5B5E" w:rsidP="005469D4"/>
    <w:p w14:paraId="0367C06C" w14:textId="77777777" w:rsidR="002C5B5E" w:rsidRDefault="002C5B5E" w:rsidP="005469D4"/>
    <w:p w14:paraId="08752071" w14:textId="5134170B" w:rsidR="005469D4" w:rsidRDefault="005469D4" w:rsidP="005469D4">
      <w:pPr>
        <w:pStyle w:val="Titre3"/>
      </w:pPr>
      <w:bookmarkStart w:id="29" w:name="_Toc253407234"/>
      <w:r>
        <w:t>Exemple de requête</w:t>
      </w:r>
      <w:bookmarkEnd w:id="29"/>
    </w:p>
    <w:p w14:paraId="7CC5F306" w14:textId="76F0A6B3" w:rsidR="005469D4" w:rsidRDefault="005469D4" w:rsidP="005469D4">
      <w:r>
        <w:t>POST</w:t>
      </w:r>
      <w:r>
        <w:tab/>
      </w:r>
    </w:p>
    <w:p w14:paraId="46E95997" w14:textId="77777777" w:rsidR="005469D4" w:rsidRDefault="005469D4" w:rsidP="005469D4"/>
    <w:p w14:paraId="31F7E602" w14:textId="0C8C416B"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w:t>
      </w:r>
      <w:r w:rsidR="00887C99">
        <w:rPr>
          <w:rFonts w:ascii="Helvetica Neue" w:eastAsia="Times New Roman" w:hAnsi="Helvetica Neue"/>
          <w:color w:val="555555"/>
          <w:sz w:val="20"/>
          <w:szCs w:val="20"/>
          <w:shd w:val="clear" w:color="auto" w:fill="FFFFFF"/>
          <w:lang w:eastAsia="fr-FR"/>
        </w:rPr>
        <w:t>http://mis_server</w:t>
      </w:r>
      <w:r>
        <w:rPr>
          <w:rFonts w:ascii="Helvetica Neue" w:eastAsia="Times New Roman" w:hAnsi="Helvetica Neue"/>
          <w:color w:val="555555"/>
          <w:sz w:val="20"/>
          <w:szCs w:val="20"/>
          <w:shd w:val="clear" w:color="auto" w:fill="FFFFFF"/>
          <w:lang w:eastAsia="fr-FR"/>
        </w:rPr>
        <w:t>]</w:t>
      </w:r>
      <w:r w:rsidRPr="00645A6F">
        <w:rPr>
          <w:rFonts w:ascii="Helvetica Neue" w:eastAsia="Times New Roman" w:hAnsi="Helvetica Neue"/>
          <w:color w:val="555555"/>
          <w:sz w:val="20"/>
          <w:szCs w:val="20"/>
          <w:shd w:val="clear" w:color="auto" w:fill="FFFFFF"/>
          <w:lang w:eastAsia="fr-FR"/>
        </w:rPr>
        <w:t>/1.</w:t>
      </w:r>
      <w:r>
        <w:rPr>
          <w:rFonts w:ascii="Helvetica Neue" w:eastAsia="Times New Roman" w:hAnsi="Helvetica Neue"/>
          <w:color w:val="555555"/>
          <w:sz w:val="20"/>
          <w:szCs w:val="20"/>
          <w:shd w:val="clear" w:color="auto" w:fill="FFFFFF"/>
          <w:lang w:eastAsia="fr-FR"/>
        </w:rPr>
        <w:t>0</w:t>
      </w:r>
      <w:r w:rsidRPr="00645A6F">
        <w:rPr>
          <w:rFonts w:ascii="Helvetica Neue" w:eastAsia="Times New Roman" w:hAnsi="Helvetica Neue"/>
          <w:color w:val="555555"/>
          <w:sz w:val="20"/>
          <w:szCs w:val="20"/>
          <w:shd w:val="clear" w:color="auto" w:fill="FFFFFF"/>
          <w:lang w:eastAsia="fr-FR"/>
        </w:rPr>
        <w:t>/</w:t>
      </w:r>
      <w:r>
        <w:rPr>
          <w:rFonts w:ascii="Helvetica Neue" w:eastAsia="Times New Roman" w:hAnsi="Helvetica Neue"/>
          <w:color w:val="555555"/>
          <w:sz w:val="20"/>
          <w:szCs w:val="20"/>
          <w:shd w:val="clear" w:color="auto" w:fill="FFFFFF"/>
          <w:lang w:eastAsia="fr-FR"/>
        </w:rPr>
        <w:t>sumed_up_itineraries</w:t>
      </w:r>
      <w:r w:rsidRPr="00645A6F">
        <w:rPr>
          <w:rFonts w:ascii="Helvetica Neue" w:eastAsia="Times New Roman" w:hAnsi="Helvetica Neue"/>
          <w:color w:val="555555"/>
          <w:sz w:val="20"/>
          <w:szCs w:val="20"/>
          <w:shd w:val="clear" w:color="auto" w:fill="FFFFFF"/>
          <w:lang w:eastAsia="fr-FR"/>
        </w:rPr>
        <w:t>/new.json</w:t>
      </w:r>
    </w:p>
    <w:p w14:paraId="648DE0DA" w14:textId="77777777" w:rsidR="002D33C6" w:rsidRDefault="002D33C6" w:rsidP="005469D4"/>
    <w:p w14:paraId="77BD5FF6" w14:textId="20291EC3" w:rsidR="005469D4" w:rsidRDefault="005469D4" w:rsidP="005469D4">
      <w:r>
        <w:t>POST Data</w:t>
      </w:r>
      <w:r w:rsidR="002D33C6">
        <w:t xml:space="preserve"> </w:t>
      </w:r>
    </w:p>
    <w:p w14:paraId="4063E97B" w14:textId="77777777" w:rsidR="00645A6F" w:rsidRDefault="00645A6F" w:rsidP="005469D4"/>
    <w:p w14:paraId="26497C93"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w:t>
      </w:r>
    </w:p>
    <w:p w14:paraId="6C3CDE67" w14:textId="62F2D070"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pl:</w:t>
      </w:r>
      <w:proofErr w:type="gramEnd"/>
      <w:r w:rsidRPr="002D33C6">
        <w:rPr>
          <w:rFonts w:ascii="Helvetica Neue" w:eastAsia="Times New Roman" w:hAnsi="Helvetica Neue"/>
          <w:color w:val="555555"/>
          <w:sz w:val="20"/>
          <w:szCs w:val="20"/>
          <w:shd w:val="clear" w:color="auto" w:fill="FFFFFF"/>
          <w:lang w:eastAsia="fr-FR"/>
        </w:rPr>
        <w:t>Sum</w:t>
      </w:r>
      <w:r w:rsidR="00E00900">
        <w:rPr>
          <w:rFonts w:ascii="Helvetica Neue" w:eastAsia="Times New Roman" w:hAnsi="Helvetica Neue"/>
          <w:color w:val="555555"/>
          <w:sz w:val="20"/>
          <w:szCs w:val="20"/>
          <w:shd w:val="clear" w:color="auto" w:fill="FFFFFF"/>
          <w:lang w:eastAsia="fr-FR"/>
        </w:rPr>
        <w:t>m</w:t>
      </w:r>
      <w:r w:rsidRPr="002D33C6">
        <w:rPr>
          <w:rFonts w:ascii="Helvetica Neue" w:eastAsia="Times New Roman" w:hAnsi="Helvetica Neue"/>
          <w:color w:val="555555"/>
          <w:sz w:val="20"/>
          <w:szCs w:val="20"/>
          <w:shd w:val="clear" w:color="auto" w:fill="FFFFFF"/>
          <w:lang w:eastAsia="fr-FR"/>
        </w:rPr>
        <w:t>edUpItinerariesRequest</w:t>
      </w:r>
      <w:proofErr w:type="spellEnd"/>
      <w:r w:rsidRPr="002D33C6">
        <w:rPr>
          <w:rFonts w:ascii="Helvetica Neue" w:eastAsia="Times New Roman" w:hAnsi="Helvetica Neue"/>
          <w:color w:val="555555"/>
          <w:sz w:val="20"/>
          <w:szCs w:val="20"/>
          <w:shd w:val="clear" w:color="auto" w:fill="FFFFFF"/>
          <w:lang w:eastAsia="fr-FR"/>
        </w:rPr>
        <w:t>": {</w:t>
      </w:r>
    </w:p>
    <w:p w14:paraId="399DB234" w14:textId="7359CF51" w:rsidR="002D33C6" w:rsidRPr="002D33C6" w:rsidRDefault="003C6C47" w:rsidP="002D33C6">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w:t>
      </w:r>
      <w:proofErr w:type="gramStart"/>
      <w:r w:rsidR="002D33C6" w:rsidRPr="002D33C6">
        <w:rPr>
          <w:rFonts w:ascii="Helvetica Neue" w:eastAsia="Times New Roman" w:hAnsi="Helvetica Neue"/>
          <w:color w:val="555555"/>
          <w:sz w:val="20"/>
          <w:szCs w:val="20"/>
          <w:shd w:val="clear" w:color="auto" w:fill="FFFFFF"/>
          <w:lang w:eastAsia="fr-FR"/>
        </w:rPr>
        <w:t>xmlns:</w:t>
      </w:r>
      <w:proofErr w:type="gramEnd"/>
      <w:r w:rsidR="002D33C6" w:rsidRPr="002D33C6">
        <w:rPr>
          <w:rFonts w:ascii="Helvetica Neue" w:eastAsia="Times New Roman" w:hAnsi="Helvetica Neue"/>
          <w:color w:val="555555"/>
          <w:sz w:val="20"/>
          <w:szCs w:val="20"/>
          <w:shd w:val="clear" w:color="auto" w:fill="FFFFFF"/>
          <w:lang w:eastAsia="fr-FR"/>
        </w:rPr>
        <w:t>ns3": "http://www.apiisim.fr/</w:t>
      </w:r>
      <w:r w:rsidR="00887C99">
        <w:rPr>
          <w:rFonts w:ascii="Helvetica Neue" w:eastAsia="Times New Roman" w:hAnsi="Helvetica Neue"/>
          <w:color w:val="555555"/>
          <w:sz w:val="20"/>
          <w:szCs w:val="20"/>
          <w:shd w:val="clear" w:color="auto" w:fill="FFFFFF"/>
          <w:lang w:eastAsia="fr-FR"/>
        </w:rPr>
        <w:t>mis</w:t>
      </w:r>
      <w:r w:rsidR="002D33C6" w:rsidRPr="002D33C6">
        <w:rPr>
          <w:rFonts w:ascii="Helvetica Neue" w:eastAsia="Times New Roman" w:hAnsi="Helvetica Neue"/>
          <w:color w:val="555555"/>
          <w:sz w:val="20"/>
          <w:szCs w:val="20"/>
          <w:shd w:val="clear" w:color="auto" w:fill="FFFFFF"/>
          <w:lang w:eastAsia="fr-FR"/>
        </w:rPr>
        <w:t>-generic/1.0/location-time",</w:t>
      </w:r>
    </w:p>
    <w:p w14:paraId="71CA45BC" w14:textId="7E95B2D1" w:rsidR="002D33C6" w:rsidRDefault="003C6C47" w:rsidP="002D33C6">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w:t>
      </w:r>
      <w:proofErr w:type="spellStart"/>
      <w:proofErr w:type="gramStart"/>
      <w:r w:rsidR="002D33C6" w:rsidRPr="002D33C6">
        <w:rPr>
          <w:rFonts w:ascii="Helvetica Neue" w:eastAsia="Times New Roman" w:hAnsi="Helvetica Neue"/>
          <w:color w:val="555555"/>
          <w:sz w:val="20"/>
          <w:szCs w:val="20"/>
          <w:shd w:val="clear" w:color="auto" w:fill="FFFFFF"/>
          <w:lang w:eastAsia="fr-FR"/>
        </w:rPr>
        <w:t>xmlns:</w:t>
      </w:r>
      <w:proofErr w:type="gramEnd"/>
      <w:r w:rsidR="002D33C6" w:rsidRPr="002D33C6">
        <w:rPr>
          <w:rFonts w:ascii="Helvetica Neue" w:eastAsia="Times New Roman" w:hAnsi="Helvetica Neue"/>
          <w:color w:val="555555"/>
          <w:sz w:val="20"/>
          <w:szCs w:val="20"/>
          <w:shd w:val="clear" w:color="auto" w:fill="FFFFFF"/>
          <w:lang w:eastAsia="fr-FR"/>
        </w:rPr>
        <w:t>pl</w:t>
      </w:r>
      <w:proofErr w:type="spellEnd"/>
      <w:r w:rsidR="002D33C6" w:rsidRPr="002D33C6">
        <w:rPr>
          <w:rFonts w:ascii="Helvetica Neue" w:eastAsia="Times New Roman" w:hAnsi="Helvetica Neue"/>
          <w:color w:val="555555"/>
          <w:sz w:val="20"/>
          <w:szCs w:val="20"/>
          <w:shd w:val="clear" w:color="auto" w:fill="FFFFFF"/>
          <w:lang w:eastAsia="fr-FR"/>
        </w:rPr>
        <w:t>": "http://www.apiisim.fr/</w:t>
      </w:r>
      <w:r w:rsidR="00887C99">
        <w:rPr>
          <w:rFonts w:ascii="Helvetica Neue" w:eastAsia="Times New Roman" w:hAnsi="Helvetica Neue"/>
          <w:color w:val="555555"/>
          <w:sz w:val="20"/>
          <w:szCs w:val="20"/>
          <w:shd w:val="clear" w:color="auto" w:fill="FFFFFF"/>
          <w:lang w:eastAsia="fr-FR"/>
        </w:rPr>
        <w:t>mis</w:t>
      </w:r>
      <w:r w:rsidR="002D33C6" w:rsidRPr="002D33C6">
        <w:rPr>
          <w:rFonts w:ascii="Helvetica Neue" w:eastAsia="Times New Roman" w:hAnsi="Helvetica Neue"/>
          <w:color w:val="555555"/>
          <w:sz w:val="20"/>
          <w:szCs w:val="20"/>
          <w:shd w:val="clear" w:color="auto" w:fill="FFFFFF"/>
          <w:lang w:eastAsia="fr-FR"/>
        </w:rPr>
        <w:t>-generic/1.0/plantrip",</w:t>
      </w:r>
    </w:p>
    <w:p w14:paraId="4FFA0857" w14:textId="6B7E2E30" w:rsidR="003C6C47" w:rsidRPr="002D33C6" w:rsidRDefault="003C6C47" w:rsidP="002D33C6">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xml:space="preserve">    "</w:t>
      </w:r>
      <w:proofErr w:type="gramStart"/>
      <w:r>
        <w:rPr>
          <w:rFonts w:ascii="Helvetica Neue" w:eastAsia="Times New Roman" w:hAnsi="Helvetica Neue"/>
          <w:color w:val="555555"/>
          <w:sz w:val="20"/>
          <w:szCs w:val="20"/>
          <w:shd w:val="clear" w:color="auto" w:fill="FFFFFF"/>
          <w:lang w:eastAsia="fr-FR"/>
        </w:rPr>
        <w:t>id</w:t>
      </w:r>
      <w:proofErr w:type="gramEnd"/>
      <w:r>
        <w:rPr>
          <w:rFonts w:ascii="Helvetica Neue" w:eastAsia="Times New Roman" w:hAnsi="Helvetica Neue"/>
          <w:color w:val="555555"/>
          <w:sz w:val="20"/>
          <w:szCs w:val="20"/>
          <w:shd w:val="clear" w:color="auto" w:fill="FFFFFF"/>
          <w:lang w:eastAsia="fr-FR"/>
        </w:rPr>
        <w:t>" : "id0",</w:t>
      </w:r>
    </w:p>
    <w:p w14:paraId="77E23D1F"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pl:</w:t>
      </w:r>
      <w:proofErr w:type="gramEnd"/>
      <w:r w:rsidRPr="002D33C6">
        <w:rPr>
          <w:rFonts w:ascii="Helvetica Neue" w:eastAsia="Times New Roman" w:hAnsi="Helvetica Neue"/>
          <w:color w:val="555555"/>
          <w:sz w:val="20"/>
          <w:szCs w:val="20"/>
          <w:shd w:val="clear" w:color="auto" w:fill="FFFFFF"/>
          <w:lang w:eastAsia="fr-FR"/>
        </w:rPr>
        <w:t>departures</w:t>
      </w:r>
      <w:proofErr w:type="spellEnd"/>
      <w:r w:rsidRPr="002D33C6">
        <w:rPr>
          <w:rFonts w:ascii="Helvetica Neue" w:eastAsia="Times New Roman" w:hAnsi="Helvetica Neue"/>
          <w:color w:val="555555"/>
          <w:sz w:val="20"/>
          <w:szCs w:val="20"/>
          <w:shd w:val="clear" w:color="auto" w:fill="FFFFFF"/>
          <w:lang w:eastAsia="fr-FR"/>
        </w:rPr>
        <w:t>": {</w:t>
      </w:r>
    </w:p>
    <w:p w14:paraId="3D4FC9F8"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pl:</w:t>
      </w:r>
      <w:proofErr w:type="gramEnd"/>
      <w:r w:rsidRPr="002D33C6">
        <w:rPr>
          <w:rFonts w:ascii="Helvetica Neue" w:eastAsia="Times New Roman" w:hAnsi="Helvetica Neue"/>
          <w:color w:val="555555"/>
          <w:sz w:val="20"/>
          <w:szCs w:val="20"/>
          <w:shd w:val="clear" w:color="auto" w:fill="FFFFFF"/>
          <w:lang w:eastAsia="fr-FR"/>
        </w:rPr>
        <w:t>Departure</w:t>
      </w:r>
      <w:proofErr w:type="spellEnd"/>
      <w:r w:rsidRPr="002D33C6">
        <w:rPr>
          <w:rFonts w:ascii="Helvetica Neue" w:eastAsia="Times New Roman" w:hAnsi="Helvetica Neue"/>
          <w:color w:val="555555"/>
          <w:sz w:val="20"/>
          <w:szCs w:val="20"/>
          <w:shd w:val="clear" w:color="auto" w:fill="FFFFFF"/>
          <w:lang w:eastAsia="fr-FR"/>
        </w:rPr>
        <w:t>": [</w:t>
      </w:r>
    </w:p>
    <w:p w14:paraId="390404BD"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6A3691BC"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"ns3:AccessDuration": "PT20S",</w:t>
      </w:r>
    </w:p>
    <w:p w14:paraId="4A81D9A6"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"ns3:Position": {</w:t>
      </w:r>
    </w:p>
    <w:p w14:paraId="728794E9"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Lat</w:t>
      </w:r>
      <w:proofErr w:type="spellEnd"/>
      <w:r w:rsidRPr="002D33C6">
        <w:rPr>
          <w:rFonts w:ascii="Helvetica Neue" w:eastAsia="Times New Roman" w:hAnsi="Helvetica Neue"/>
          <w:color w:val="555555"/>
          <w:sz w:val="20"/>
          <w:szCs w:val="20"/>
          <w:shd w:val="clear" w:color="auto" w:fill="FFFFFF"/>
          <w:lang w:eastAsia="fr-FR"/>
        </w:rPr>
        <w:t>": "48.851951",</w:t>
      </w:r>
    </w:p>
    <w:p w14:paraId="5668A627"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"Long": "2.263479"</w:t>
      </w:r>
    </w:p>
    <w:p w14:paraId="07BB1B96"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301DEECF"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075F4036"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6C2F1641"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6575B61E"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pl:</w:t>
      </w:r>
      <w:proofErr w:type="gramEnd"/>
      <w:r w:rsidRPr="002D33C6">
        <w:rPr>
          <w:rFonts w:ascii="Helvetica Neue" w:eastAsia="Times New Roman" w:hAnsi="Helvetica Neue"/>
          <w:color w:val="555555"/>
          <w:sz w:val="20"/>
          <w:szCs w:val="20"/>
          <w:shd w:val="clear" w:color="auto" w:fill="FFFFFF"/>
          <w:lang w:eastAsia="fr-FR"/>
        </w:rPr>
        <w:t>arrivals</w:t>
      </w:r>
      <w:proofErr w:type="spellEnd"/>
      <w:r w:rsidRPr="002D33C6">
        <w:rPr>
          <w:rFonts w:ascii="Helvetica Neue" w:eastAsia="Times New Roman" w:hAnsi="Helvetica Neue"/>
          <w:color w:val="555555"/>
          <w:sz w:val="20"/>
          <w:szCs w:val="20"/>
          <w:shd w:val="clear" w:color="auto" w:fill="FFFFFF"/>
          <w:lang w:eastAsia="fr-FR"/>
        </w:rPr>
        <w:t>": {</w:t>
      </w:r>
    </w:p>
    <w:p w14:paraId="6FD89C80"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pl:</w:t>
      </w:r>
      <w:proofErr w:type="gramEnd"/>
      <w:r w:rsidRPr="002D33C6">
        <w:rPr>
          <w:rFonts w:ascii="Helvetica Neue" w:eastAsia="Times New Roman" w:hAnsi="Helvetica Neue"/>
          <w:color w:val="555555"/>
          <w:sz w:val="20"/>
          <w:szCs w:val="20"/>
          <w:shd w:val="clear" w:color="auto" w:fill="FFFFFF"/>
          <w:lang w:eastAsia="fr-FR"/>
        </w:rPr>
        <w:t>Arrival</w:t>
      </w:r>
      <w:proofErr w:type="spellEnd"/>
      <w:r w:rsidRPr="002D33C6">
        <w:rPr>
          <w:rFonts w:ascii="Helvetica Neue" w:eastAsia="Times New Roman" w:hAnsi="Helvetica Neue"/>
          <w:color w:val="555555"/>
          <w:sz w:val="20"/>
          <w:szCs w:val="20"/>
          <w:shd w:val="clear" w:color="auto" w:fill="FFFFFF"/>
          <w:lang w:eastAsia="fr-FR"/>
        </w:rPr>
        <w:t>": [</w:t>
      </w:r>
    </w:p>
    <w:p w14:paraId="63F8C126"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5916C950"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"ns3:AccessDuration": "PT1M30S",</w:t>
      </w:r>
    </w:p>
    <w:p w14:paraId="5A35DB3A"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"ns3:QuayId": "QuayId0"</w:t>
      </w:r>
    </w:p>
    <w:p w14:paraId="5F281FC1"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2157073B"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22BD2D4A"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"ns3:AccessDuration": "PT2M30S",</w:t>
      </w:r>
    </w:p>
    <w:p w14:paraId="4E7F34F7"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"ns3:Position": {</w:t>
      </w:r>
    </w:p>
    <w:p w14:paraId="011FD3B5"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Lat</w:t>
      </w:r>
      <w:proofErr w:type="spellEnd"/>
      <w:r w:rsidRPr="002D33C6">
        <w:rPr>
          <w:rFonts w:ascii="Helvetica Neue" w:eastAsia="Times New Roman" w:hAnsi="Helvetica Neue"/>
          <w:color w:val="555555"/>
          <w:sz w:val="20"/>
          <w:szCs w:val="20"/>
          <w:shd w:val="clear" w:color="auto" w:fill="FFFFFF"/>
          <w:lang w:eastAsia="fr-FR"/>
        </w:rPr>
        <w:t>": "48.851888",</w:t>
      </w:r>
    </w:p>
    <w:p w14:paraId="3D09706A"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"Long": "2.270196"</w:t>
      </w:r>
    </w:p>
    <w:p w14:paraId="2E2A6C0D"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2C7FEFFD"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43267867"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35E5E9CD"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504723E8"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DepartureTime</w:t>
      </w:r>
      <w:proofErr w:type="spellEnd"/>
      <w:r w:rsidRPr="002D33C6">
        <w:rPr>
          <w:rFonts w:ascii="Helvetica Neue" w:eastAsia="Times New Roman" w:hAnsi="Helvetica Neue"/>
          <w:color w:val="555555"/>
          <w:sz w:val="20"/>
          <w:szCs w:val="20"/>
          <w:shd w:val="clear" w:color="auto" w:fill="FFFFFF"/>
          <w:lang w:eastAsia="fr-FR"/>
        </w:rPr>
        <w:t>": "2014-02-24T18:13:51.0",</w:t>
      </w:r>
    </w:p>
    <w:p w14:paraId="54394B3B"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gramStart"/>
      <w:r w:rsidRPr="002D33C6">
        <w:rPr>
          <w:rFonts w:ascii="Helvetica Neue" w:eastAsia="Times New Roman" w:hAnsi="Helvetica Neue"/>
          <w:color w:val="555555"/>
          <w:sz w:val="20"/>
          <w:szCs w:val="20"/>
          <w:shd w:val="clear" w:color="auto" w:fill="FFFFFF"/>
          <w:lang w:eastAsia="fr-FR"/>
        </w:rPr>
        <w:t>modes</w:t>
      </w:r>
      <w:proofErr w:type="gramEnd"/>
      <w:r w:rsidRPr="002D33C6">
        <w:rPr>
          <w:rFonts w:ascii="Helvetica Neue" w:eastAsia="Times New Roman" w:hAnsi="Helvetica Neue"/>
          <w:color w:val="555555"/>
          <w:sz w:val="20"/>
          <w:szCs w:val="20"/>
          <w:shd w:val="clear" w:color="auto" w:fill="FFFFFF"/>
          <w:lang w:eastAsia="fr-FR"/>
        </w:rPr>
        <w:t>": {</w:t>
      </w:r>
    </w:p>
    <w:p w14:paraId="3507E901"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"Mode": [</w:t>
      </w:r>
    </w:p>
    <w:p w14:paraId="0B82ABA6"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"BUS",</w:t>
      </w:r>
    </w:p>
    <w:p w14:paraId="2EFFC271"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"TRAM"</w:t>
      </w:r>
    </w:p>
    <w:p w14:paraId="24D3394D"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564A070D"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70FD73E2"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selfDriveConditions</w:t>
      </w:r>
      <w:proofErr w:type="spellEnd"/>
      <w:proofErr w:type="gramEnd"/>
      <w:r w:rsidRPr="002D33C6">
        <w:rPr>
          <w:rFonts w:ascii="Helvetica Neue" w:eastAsia="Times New Roman" w:hAnsi="Helvetica Neue"/>
          <w:color w:val="555555"/>
          <w:sz w:val="20"/>
          <w:szCs w:val="20"/>
          <w:shd w:val="clear" w:color="auto" w:fill="FFFFFF"/>
          <w:lang w:eastAsia="fr-FR"/>
        </w:rPr>
        <w:t>": {</w:t>
      </w:r>
    </w:p>
    <w:p w14:paraId="46539019"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SelfDriveCondition</w:t>
      </w:r>
      <w:proofErr w:type="spellEnd"/>
      <w:r w:rsidRPr="002D33C6">
        <w:rPr>
          <w:rFonts w:ascii="Helvetica Neue" w:eastAsia="Times New Roman" w:hAnsi="Helvetica Neue"/>
          <w:color w:val="555555"/>
          <w:sz w:val="20"/>
          <w:szCs w:val="20"/>
          <w:shd w:val="clear" w:color="auto" w:fill="FFFFFF"/>
          <w:lang w:eastAsia="fr-FR"/>
        </w:rPr>
        <w:t>": [</w:t>
      </w:r>
    </w:p>
    <w:p w14:paraId="0ECBF79C"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41E6DE0F"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SelfDriveMode</w:t>
      </w:r>
      <w:proofErr w:type="spellEnd"/>
      <w:r w:rsidRPr="002D33C6">
        <w:rPr>
          <w:rFonts w:ascii="Helvetica Neue" w:eastAsia="Times New Roman" w:hAnsi="Helvetica Neue"/>
          <w:color w:val="555555"/>
          <w:sz w:val="20"/>
          <w:szCs w:val="20"/>
          <w:shd w:val="clear" w:color="auto" w:fill="FFFFFF"/>
          <w:lang w:eastAsia="fr-FR"/>
        </w:rPr>
        <w:t>": "CAR",</w:t>
      </w:r>
    </w:p>
    <w:p w14:paraId="50E1BCBD"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TripPart</w:t>
      </w:r>
      <w:proofErr w:type="spellEnd"/>
      <w:r w:rsidRPr="002D33C6">
        <w:rPr>
          <w:rFonts w:ascii="Helvetica Neue" w:eastAsia="Times New Roman" w:hAnsi="Helvetica Neue"/>
          <w:color w:val="555555"/>
          <w:sz w:val="20"/>
          <w:szCs w:val="20"/>
          <w:shd w:val="clear" w:color="auto" w:fill="FFFFFF"/>
          <w:lang w:eastAsia="fr-FR"/>
        </w:rPr>
        <w:t>": "DEPARTURE"</w:t>
      </w:r>
    </w:p>
    <w:p w14:paraId="7F128FF3"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06294FB2"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79E32139"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SelfDriveMode</w:t>
      </w:r>
      <w:proofErr w:type="spellEnd"/>
      <w:r w:rsidRPr="002D33C6">
        <w:rPr>
          <w:rFonts w:ascii="Helvetica Neue" w:eastAsia="Times New Roman" w:hAnsi="Helvetica Neue"/>
          <w:color w:val="555555"/>
          <w:sz w:val="20"/>
          <w:szCs w:val="20"/>
          <w:shd w:val="clear" w:color="auto" w:fill="FFFFFF"/>
          <w:lang w:eastAsia="fr-FR"/>
        </w:rPr>
        <w:t>": "BIKE",</w:t>
      </w:r>
    </w:p>
    <w:p w14:paraId="197E8570"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TripPart</w:t>
      </w:r>
      <w:proofErr w:type="spellEnd"/>
      <w:r w:rsidRPr="002D33C6">
        <w:rPr>
          <w:rFonts w:ascii="Helvetica Neue" w:eastAsia="Times New Roman" w:hAnsi="Helvetica Neue"/>
          <w:color w:val="555555"/>
          <w:sz w:val="20"/>
          <w:szCs w:val="20"/>
          <w:shd w:val="clear" w:color="auto" w:fill="FFFFFF"/>
          <w:lang w:eastAsia="fr-FR"/>
        </w:rPr>
        <w:t>": "ARRIVAL"</w:t>
      </w:r>
    </w:p>
    <w:p w14:paraId="25D1EBBC"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014D612B"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1095683F"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4ECCE026"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AccessibilityConstraint</w:t>
      </w:r>
      <w:proofErr w:type="spellEnd"/>
      <w:r w:rsidRPr="002D33C6">
        <w:rPr>
          <w:rFonts w:ascii="Helvetica Neue" w:eastAsia="Times New Roman" w:hAnsi="Helvetica Neue"/>
          <w:color w:val="555555"/>
          <w:sz w:val="20"/>
          <w:szCs w:val="20"/>
          <w:shd w:val="clear" w:color="auto" w:fill="FFFFFF"/>
          <w:lang w:eastAsia="fr-FR"/>
        </w:rPr>
        <w:t>": "false",</w:t>
      </w:r>
    </w:p>
    <w:p w14:paraId="24BFFE0A"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Language</w:t>
      </w:r>
      <w:proofErr w:type="spellEnd"/>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fr</w:t>
      </w:r>
      <w:proofErr w:type="spellEnd"/>
      <w:r w:rsidRPr="002D33C6">
        <w:rPr>
          <w:rFonts w:ascii="Helvetica Neue" w:eastAsia="Times New Roman" w:hAnsi="Helvetica Neue"/>
          <w:color w:val="555555"/>
          <w:sz w:val="20"/>
          <w:szCs w:val="20"/>
          <w:shd w:val="clear" w:color="auto" w:fill="FFFFFF"/>
          <w:lang w:eastAsia="fr-FR"/>
        </w:rPr>
        <w:t>-FR",</w:t>
      </w:r>
    </w:p>
    <w:p w14:paraId="74819AE6"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pl:</w:t>
      </w:r>
      <w:proofErr w:type="gramEnd"/>
      <w:r w:rsidRPr="002D33C6">
        <w:rPr>
          <w:rFonts w:ascii="Helvetica Neue" w:eastAsia="Times New Roman" w:hAnsi="Helvetica Neue"/>
          <w:color w:val="555555"/>
          <w:sz w:val="20"/>
          <w:szCs w:val="20"/>
          <w:shd w:val="clear" w:color="auto" w:fill="FFFFFF"/>
          <w:lang w:eastAsia="fr-FR"/>
        </w:rPr>
        <w:t>options</w:t>
      </w:r>
      <w:proofErr w:type="spellEnd"/>
      <w:r w:rsidRPr="002D33C6">
        <w:rPr>
          <w:rFonts w:ascii="Helvetica Neue" w:eastAsia="Times New Roman" w:hAnsi="Helvetica Neue"/>
          <w:color w:val="555555"/>
          <w:sz w:val="20"/>
          <w:szCs w:val="20"/>
          <w:shd w:val="clear" w:color="auto" w:fill="FFFFFF"/>
          <w:lang w:eastAsia="fr-FR"/>
        </w:rPr>
        <w:t>": { "</w:t>
      </w:r>
      <w:proofErr w:type="spellStart"/>
      <w:r w:rsidRPr="002D33C6">
        <w:rPr>
          <w:rFonts w:ascii="Helvetica Neue" w:eastAsia="Times New Roman" w:hAnsi="Helvetica Neue"/>
          <w:color w:val="555555"/>
          <w:sz w:val="20"/>
          <w:szCs w:val="20"/>
          <w:shd w:val="clear" w:color="auto" w:fill="FFFFFF"/>
          <w:lang w:eastAsia="fr-FR"/>
        </w:rPr>
        <w:t>pl:Option</w:t>
      </w:r>
      <w:proofErr w:type="spellEnd"/>
      <w:r w:rsidRPr="002D33C6">
        <w:rPr>
          <w:rFonts w:ascii="Helvetica Neue" w:eastAsia="Times New Roman" w:hAnsi="Helvetica Neue"/>
          <w:color w:val="555555"/>
          <w:sz w:val="20"/>
          <w:szCs w:val="20"/>
          <w:shd w:val="clear" w:color="auto" w:fill="FFFFFF"/>
          <w:lang w:eastAsia="fr-FR"/>
        </w:rPr>
        <w:t>": "DEPARTURE_ARRIVAL_OPTIMIZED" }</w:t>
      </w:r>
    </w:p>
    <w:p w14:paraId="2B205E85" w14:textId="77777777" w:rsidR="002D33C6" w:rsidRPr="002D33C6" w:rsidRDefault="002D33C6" w:rsidP="002D33C6">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561B3B82" w14:textId="77777777" w:rsidR="00E624F7" w:rsidRPr="002D33C6" w:rsidRDefault="00E624F7" w:rsidP="002D33C6">
      <w:pPr>
        <w:jc w:val="left"/>
        <w:rPr>
          <w:rFonts w:ascii="Helvetica Neue" w:eastAsia="Times New Roman" w:hAnsi="Helvetica Neue"/>
          <w:color w:val="555555"/>
          <w:sz w:val="20"/>
          <w:szCs w:val="20"/>
          <w:shd w:val="clear" w:color="auto" w:fill="FFFFFF"/>
          <w:lang w:eastAsia="fr-FR"/>
        </w:rPr>
      </w:pPr>
    </w:p>
    <w:p w14:paraId="7D4D340E" w14:textId="70F239B7" w:rsidR="00CB5873" w:rsidRDefault="00CB5873" w:rsidP="00645A6F">
      <w:pPr>
        <w:pStyle w:val="Titre3"/>
      </w:pPr>
      <w:bookmarkStart w:id="30" w:name="_Ref254505030"/>
      <w:bookmarkStart w:id="31" w:name="_Toc253407235"/>
      <w:r>
        <w:t>Exceptions du service</w:t>
      </w:r>
      <w:bookmarkEnd w:id="30"/>
    </w:p>
    <w:p w14:paraId="1BE3103A" w14:textId="3668A21F" w:rsidR="00CB5873" w:rsidRDefault="00CB5873" w:rsidP="00CB5873">
      <w:r>
        <w:t xml:space="preserve">En cas de succès de l’exécution du service du service celui-ci produit un </w:t>
      </w:r>
      <w:proofErr w:type="spellStart"/>
      <w:r>
        <w:t>Status</w:t>
      </w:r>
      <w:proofErr w:type="spellEnd"/>
      <w:r>
        <w:t xml:space="preserve"> portant le code</w:t>
      </w:r>
      <w:r w:rsidR="00EB79E1">
        <w:t xml:space="preserve"> </w:t>
      </w:r>
      <w:r w:rsidR="00EB79E1">
        <w:fldChar w:fldCharType="begin"/>
      </w:r>
      <w:r w:rsidR="00EB79E1">
        <w:instrText xml:space="preserve"> REF CODE_OK \h </w:instrText>
      </w:r>
      <w:r w:rsidR="00EB79E1">
        <w:fldChar w:fldCharType="separate"/>
      </w:r>
      <w:r w:rsidR="00EB79E1">
        <w:t>OK</w:t>
      </w:r>
      <w:r w:rsidR="00EB79E1">
        <w:fldChar w:fldCharType="end"/>
      </w:r>
      <w:r>
        <w:t>.</w:t>
      </w:r>
    </w:p>
    <w:p w14:paraId="6AAD5FDF" w14:textId="77777777" w:rsidR="00CB5873" w:rsidRDefault="00CB5873" w:rsidP="00CB5873"/>
    <w:p w14:paraId="322B9496" w14:textId="502CC161" w:rsidR="00CB5873" w:rsidRPr="00CB5873" w:rsidRDefault="00CB5873" w:rsidP="00CB5873">
      <w:r>
        <w:t>Les codes d’échec possibles sont les suivants :</w:t>
      </w:r>
      <w:r w:rsidR="00EB79E1">
        <w:t xml:space="preserve"> </w:t>
      </w:r>
      <w:r w:rsidR="00EB79E1">
        <w:fldChar w:fldCharType="begin"/>
      </w:r>
      <w:r w:rsidR="00EB79E1">
        <w:instrText xml:space="preserve"> REF CODE_UNKNOWN_END_POINT \h </w:instrText>
      </w:r>
      <w:r w:rsidR="00EB79E1">
        <w:fldChar w:fldCharType="separate"/>
      </w:r>
      <w:r w:rsidR="00EB79E1">
        <w:t>UNKNOWN_END_POINT</w:t>
      </w:r>
      <w:r w:rsidR="00EB79E1">
        <w:fldChar w:fldCharType="end"/>
      </w:r>
      <w:r w:rsidR="00EB79E1">
        <w:t xml:space="preserve">, </w:t>
      </w:r>
      <w:r w:rsidR="00EB79E1">
        <w:fldChar w:fldCharType="begin"/>
      </w:r>
      <w:r w:rsidR="00EB79E1">
        <w:instrText xml:space="preserve"> REF CODE_TOO_MANY_END_POINT \h </w:instrText>
      </w:r>
      <w:r w:rsidR="00EB79E1">
        <w:fldChar w:fldCharType="separate"/>
      </w:r>
      <w:r w:rsidR="00EB79E1">
        <w:t>TOO_MANY_END_POINT</w:t>
      </w:r>
      <w:r w:rsidR="00EB79E1">
        <w:fldChar w:fldCharType="end"/>
      </w:r>
      <w:r w:rsidR="00EB79E1">
        <w:t xml:space="preserve">, </w:t>
      </w:r>
      <w:r w:rsidR="00EB79E1">
        <w:fldChar w:fldCharType="begin"/>
      </w:r>
      <w:r w:rsidR="00EB79E1">
        <w:instrText xml:space="preserve"> REF CODE_TOO_FAR_POSITION \h </w:instrText>
      </w:r>
      <w:r w:rsidR="00EB79E1">
        <w:fldChar w:fldCharType="separate"/>
      </w:r>
      <w:r w:rsidR="00EB79E1">
        <w:t>TOO_FAR_POSITION</w:t>
      </w:r>
      <w:r w:rsidR="00EB79E1">
        <w:fldChar w:fldCharType="end"/>
      </w:r>
      <w:r w:rsidR="00EB79E1">
        <w:t xml:space="preserve">, </w:t>
      </w:r>
      <w:r w:rsidR="00EB79E1">
        <w:fldChar w:fldCharType="begin"/>
      </w:r>
      <w:r w:rsidR="00EB79E1">
        <w:instrText xml:space="preserve"> REF CODE_DATE_OUT_OF_SCOPE \h </w:instrText>
      </w:r>
      <w:r w:rsidR="00EB79E1">
        <w:fldChar w:fldCharType="separate"/>
      </w:r>
      <w:r w:rsidR="00EB79E1">
        <w:t>DATE_OUT_OF_SCOPE</w:t>
      </w:r>
      <w:r w:rsidR="00EB79E1">
        <w:fldChar w:fldCharType="end"/>
      </w:r>
      <w:r w:rsidR="00EB79E1">
        <w:t xml:space="preserve">, </w:t>
      </w:r>
      <w:r w:rsidR="00EB79E1">
        <w:fldChar w:fldCharType="begin"/>
      </w:r>
      <w:r w:rsidR="00EB79E1">
        <w:instrText xml:space="preserve"> REF CODE_BAD_REQUEST \h </w:instrText>
      </w:r>
      <w:r w:rsidR="00EB79E1">
        <w:fldChar w:fldCharType="separate"/>
      </w:r>
      <w:r w:rsidR="00EB79E1">
        <w:t>BAD_REQUEST</w:t>
      </w:r>
      <w:r w:rsidR="00EB79E1">
        <w:fldChar w:fldCharType="end"/>
      </w:r>
      <w:r w:rsidR="00EB79E1">
        <w:t xml:space="preserve">, </w:t>
      </w:r>
      <w:r w:rsidR="00EB79E1">
        <w:fldChar w:fldCharType="begin"/>
      </w:r>
      <w:r w:rsidR="00EB79E1">
        <w:instrText xml:space="preserve"> REF CODE_INTERNAL_ERROR \h </w:instrText>
      </w:r>
      <w:r w:rsidR="00EB79E1">
        <w:fldChar w:fldCharType="separate"/>
      </w:r>
      <w:r w:rsidR="00EB79E1">
        <w:t>INTERNAL_ERROR</w:t>
      </w:r>
      <w:r w:rsidR="00EB79E1">
        <w:fldChar w:fldCharType="end"/>
      </w:r>
      <w:r w:rsidR="00EB79E1">
        <w:t>.</w:t>
      </w:r>
    </w:p>
    <w:p w14:paraId="7765C9AA" w14:textId="0E5D32B1" w:rsidR="00645A6F" w:rsidRDefault="00645A6F" w:rsidP="00645A6F">
      <w:pPr>
        <w:pStyle w:val="Titre3"/>
      </w:pPr>
      <w:r>
        <w:t>Définition de la réponse</w:t>
      </w:r>
      <w:bookmarkEnd w:id="31"/>
    </w:p>
    <w:p w14:paraId="149FF23D" w14:textId="77777777" w:rsidR="00645A6F" w:rsidRDefault="00645A6F" w:rsidP="005469D4"/>
    <w:p w14:paraId="5D4C222C" w14:textId="31CF52E2" w:rsidR="00FA0FDA" w:rsidRDefault="00845764" w:rsidP="005469D4">
      <w:r>
        <w:t xml:space="preserve">La structure de réponse correspond à l’élément </w:t>
      </w:r>
      <w:proofErr w:type="spellStart"/>
      <w:r w:rsidR="00AA3C1A" w:rsidRPr="0010216D">
        <w:t>SumedUpItinerariesResponse</w:t>
      </w:r>
      <w:proofErr w:type="spellEnd"/>
      <w:r w:rsidR="00AA3C1A">
        <w:t xml:space="preserve"> </w:t>
      </w:r>
      <w:r w:rsidR="00FA0FDA">
        <w:t>du fichier</w:t>
      </w:r>
      <w:r w:rsidR="00887C99">
        <w:t xml:space="preserve"> </w:t>
      </w:r>
      <w:r w:rsidR="00887C99">
        <w:fldChar w:fldCharType="begin"/>
      </w:r>
      <w:r w:rsidR="00887C99">
        <w:instrText xml:space="preserve"> REF MisPlanSummedUpTrip \h </w:instrText>
      </w:r>
      <w:r w:rsidR="00887C99">
        <w:fldChar w:fldCharType="separate"/>
      </w:r>
      <w:r w:rsidR="00887C99">
        <w:t>MisPlanSummedUpTrip.xsd</w:t>
      </w:r>
      <w:r w:rsidR="00887C99">
        <w:fldChar w:fldCharType="end"/>
      </w:r>
      <w:r w:rsidR="00FA0FDA">
        <w:t>.</w:t>
      </w:r>
    </w:p>
    <w:p w14:paraId="1D07A85C" w14:textId="77777777" w:rsidR="00FA0FDA" w:rsidRDefault="00FA0FDA" w:rsidP="005469D4"/>
    <w:p w14:paraId="4398DB72" w14:textId="469469D2" w:rsidR="00C45370" w:rsidRDefault="00262748" w:rsidP="005469D4">
      <w:r>
        <w:t xml:space="preserve">La réponse contient une </w:t>
      </w:r>
      <w:r w:rsidR="002C5B5E">
        <w:t xml:space="preserve">séquence </w:t>
      </w:r>
      <w:proofErr w:type="spellStart"/>
      <w:r w:rsidR="00887C99">
        <w:t>summedUpT</w:t>
      </w:r>
      <w:r w:rsidR="002C5B5E">
        <w:t>rips</w:t>
      </w:r>
      <w:proofErr w:type="spellEnd"/>
      <w:r w:rsidR="002C5B5E">
        <w:t xml:space="preserve"> </w:t>
      </w:r>
      <w:r>
        <w:t xml:space="preserve">d’au plus </w:t>
      </w:r>
      <w:proofErr w:type="gramStart"/>
      <w:r>
        <w:t>max(</w:t>
      </w:r>
      <w:proofErr w:type="gramEnd"/>
      <w:r>
        <w:t xml:space="preserve">n, m) éléments </w:t>
      </w:r>
      <w:proofErr w:type="spellStart"/>
      <w:r w:rsidR="00887C99">
        <w:t>SummedUpT</w:t>
      </w:r>
      <w:r w:rsidR="001E5F60">
        <w:t>rip</w:t>
      </w:r>
      <w:proofErr w:type="spellEnd"/>
      <w:r w:rsidR="00C45370">
        <w:t> :</w:t>
      </w:r>
    </w:p>
    <w:p w14:paraId="355A755C" w14:textId="0F145A6D" w:rsidR="00C45370" w:rsidRDefault="00C45370" w:rsidP="00C45370">
      <w:pPr>
        <w:pStyle w:val="Paragraphedeliste"/>
        <w:numPr>
          <w:ilvl w:val="0"/>
          <w:numId w:val="12"/>
        </w:numPr>
      </w:pPr>
      <w:r>
        <w:t>en départ à, la séquence compte m éléments au plus</w:t>
      </w:r>
    </w:p>
    <w:p w14:paraId="02C0C263" w14:textId="4A30191D" w:rsidR="00C45370" w:rsidRDefault="00C45370" w:rsidP="00C45370">
      <w:pPr>
        <w:pStyle w:val="Paragraphedeliste"/>
        <w:numPr>
          <w:ilvl w:val="0"/>
          <w:numId w:val="12"/>
        </w:numPr>
      </w:pPr>
      <w:r>
        <w:t>en arrivée à, la séquence compte n éléments au plus</w:t>
      </w:r>
    </w:p>
    <w:p w14:paraId="2E77D4BE" w14:textId="5A276BAB" w:rsidR="00262748" w:rsidRDefault="000B2F64" w:rsidP="005469D4">
      <w:r>
        <w:t xml:space="preserve"> Il peut en effet ne pas exister de solution pour certains couples </w:t>
      </w:r>
      <w:r w:rsidR="00AA3C1A">
        <w:t>(</w:t>
      </w:r>
      <w:r>
        <w:t>départ</w:t>
      </w:r>
      <w:r w:rsidR="00AA3C1A">
        <w:t>,</w:t>
      </w:r>
      <w:r>
        <w:t xml:space="preserve"> arrivée</w:t>
      </w:r>
      <w:r w:rsidR="00AA3C1A">
        <w:t>)</w:t>
      </w:r>
      <w:r>
        <w:t>.</w:t>
      </w:r>
    </w:p>
    <w:p w14:paraId="4F20AA2B" w14:textId="77777777" w:rsidR="00A80B87" w:rsidRDefault="00A80B87" w:rsidP="00A80B87"/>
    <w:p w14:paraId="332D1A93" w14:textId="600A0E2D" w:rsidR="00A80B87" w:rsidRDefault="00A80B87" w:rsidP="00A80B87">
      <w:r>
        <w:t xml:space="preserve">L’élément </w:t>
      </w:r>
      <w:proofErr w:type="spellStart"/>
      <w:r w:rsidR="00887C99">
        <w:t>SummedUpT</w:t>
      </w:r>
      <w:r>
        <w:t>rip</w:t>
      </w:r>
      <w:proofErr w:type="spellEnd"/>
      <w:r>
        <w:t xml:space="preserve"> est une description minimaliste d’itinéraire qui indique uniquement</w:t>
      </w:r>
    </w:p>
    <w:p w14:paraId="646142E8" w14:textId="22F1E424" w:rsidR="00A80B87" w:rsidRDefault="00A80B87" w:rsidP="00A80B87">
      <w:pPr>
        <w:pStyle w:val="Paragraphedeliste"/>
        <w:numPr>
          <w:ilvl w:val="0"/>
          <w:numId w:val="6"/>
        </w:numPr>
      </w:pPr>
      <w:r>
        <w:t xml:space="preserve">les points de départ et arrivée et les horaires sur ces points </w:t>
      </w:r>
    </w:p>
    <w:p w14:paraId="02509F64" w14:textId="75B123F1" w:rsidR="00A80B87" w:rsidRDefault="00A80B87" w:rsidP="00A80B87">
      <w:pPr>
        <w:pStyle w:val="Paragraphedeliste"/>
        <w:numPr>
          <w:ilvl w:val="0"/>
          <w:numId w:val="6"/>
        </w:numPr>
      </w:pPr>
      <w:r>
        <w:t xml:space="preserve">le nombre </w:t>
      </w:r>
      <w:r w:rsidR="00300831">
        <w:t xml:space="preserve">et la durée </w:t>
      </w:r>
      <w:r>
        <w:t>de correspondance</w:t>
      </w:r>
    </w:p>
    <w:p w14:paraId="05D78D4B" w14:textId="77777777" w:rsidR="000B2F64" w:rsidRDefault="000B2F64" w:rsidP="005469D4"/>
    <w:p w14:paraId="6A83924B" w14:textId="250ABEEA" w:rsidR="00C17F95" w:rsidRDefault="00C17F95" w:rsidP="005469D4">
      <w:r>
        <w:t xml:space="preserve">Chaque élément </w:t>
      </w:r>
      <w:proofErr w:type="spellStart"/>
      <w:r w:rsidR="00887C99">
        <w:t>SummedUpT</w:t>
      </w:r>
      <w:r>
        <w:t>rip</w:t>
      </w:r>
      <w:proofErr w:type="spellEnd"/>
      <w:r>
        <w:t xml:space="preserve"> de la séquence </w:t>
      </w:r>
      <w:proofErr w:type="spellStart"/>
      <w:r w:rsidR="00887C99">
        <w:t>summedUpT</w:t>
      </w:r>
      <w:r>
        <w:t>rips</w:t>
      </w:r>
      <w:proofErr w:type="spellEnd"/>
      <w:r>
        <w:t xml:space="preserve"> relie un couple (départ, arrivée) spécifique.</w:t>
      </w:r>
    </w:p>
    <w:p w14:paraId="48F9363A" w14:textId="33F032DB" w:rsidR="00C17F95" w:rsidRDefault="00C17F95" w:rsidP="005469D4">
      <w:r>
        <w:t xml:space="preserve">L’élément </w:t>
      </w:r>
      <w:proofErr w:type="spellStart"/>
      <w:r>
        <w:t>Departure</w:t>
      </w:r>
      <w:proofErr w:type="spellEnd"/>
      <w:r>
        <w:t xml:space="preserve"> de </w:t>
      </w:r>
      <w:proofErr w:type="spellStart"/>
      <w:r w:rsidR="00887C99">
        <w:t>SummedUpT</w:t>
      </w:r>
      <w:r>
        <w:t>rip</w:t>
      </w:r>
      <w:proofErr w:type="spellEnd"/>
      <w:r>
        <w:t xml:space="preserve"> correspond à l’un des points de départ proposés dans la requête, à savoir un élément </w:t>
      </w:r>
      <w:proofErr w:type="spellStart"/>
      <w:r>
        <w:t>Departure</w:t>
      </w:r>
      <w:proofErr w:type="spellEnd"/>
      <w:r>
        <w:t xml:space="preserve"> de la séquence </w:t>
      </w:r>
      <w:proofErr w:type="spellStart"/>
      <w:r>
        <w:t>departures</w:t>
      </w:r>
      <w:proofErr w:type="spellEnd"/>
      <w:r>
        <w:t>.</w:t>
      </w:r>
    </w:p>
    <w:p w14:paraId="384A4CDC" w14:textId="2B576A15" w:rsidR="00C17F95" w:rsidRDefault="00C17F95" w:rsidP="005469D4">
      <w:r>
        <w:t xml:space="preserve">L’élément </w:t>
      </w:r>
      <w:proofErr w:type="spellStart"/>
      <w:r>
        <w:t>Arrival</w:t>
      </w:r>
      <w:proofErr w:type="spellEnd"/>
      <w:r>
        <w:t xml:space="preserve"> de </w:t>
      </w:r>
      <w:proofErr w:type="spellStart"/>
      <w:r w:rsidR="00887C99">
        <w:t>SummedUpT</w:t>
      </w:r>
      <w:r>
        <w:t>rip</w:t>
      </w:r>
      <w:proofErr w:type="spellEnd"/>
      <w:r>
        <w:t xml:space="preserve"> correspond à l’un des points d’arrivée proposés dans la requête, à savoir un élément </w:t>
      </w:r>
      <w:proofErr w:type="spellStart"/>
      <w:r>
        <w:t>Arrival</w:t>
      </w:r>
      <w:proofErr w:type="spellEnd"/>
      <w:r>
        <w:t xml:space="preserve"> de la séquence </w:t>
      </w:r>
      <w:proofErr w:type="spellStart"/>
      <w:r>
        <w:t>arrivals</w:t>
      </w:r>
      <w:proofErr w:type="spellEnd"/>
      <w:r>
        <w:t>.</w:t>
      </w:r>
    </w:p>
    <w:p w14:paraId="74844721" w14:textId="77777777" w:rsidR="00C17F95" w:rsidRDefault="00C17F95" w:rsidP="005469D4"/>
    <w:p w14:paraId="3B29D5A5" w14:textId="762B5015" w:rsidR="00C17F95" w:rsidRDefault="00C17F95" w:rsidP="005469D4">
      <w:r>
        <w:t xml:space="preserve">Les itinéraires </w:t>
      </w:r>
      <w:proofErr w:type="spellStart"/>
      <w:r w:rsidR="00887C99">
        <w:t>SummedUpT</w:t>
      </w:r>
      <w:r>
        <w:t>rip</w:t>
      </w:r>
      <w:proofErr w:type="spellEnd"/>
      <w:r>
        <w:t xml:space="preserve"> qui</w:t>
      </w:r>
      <w:r w:rsidR="00A80B87">
        <w:t xml:space="preserve"> figurent dans la réponse sont choisis de manière à respecter les critères de la requête</w:t>
      </w:r>
    </w:p>
    <w:p w14:paraId="22A3DBAF" w14:textId="77777777" w:rsidR="00A80B87" w:rsidRDefault="00A80B87" w:rsidP="00A80B87">
      <w:pPr>
        <w:pStyle w:val="Paragraphedeliste"/>
        <w:numPr>
          <w:ilvl w:val="0"/>
          <w:numId w:val="9"/>
        </w:numPr>
      </w:pPr>
      <w:r>
        <w:t xml:space="preserve">où les modes des lignes de transport en commun empruntées (élément </w:t>
      </w:r>
      <w:proofErr w:type="spellStart"/>
      <w:r>
        <w:t>PublicTransportMode</w:t>
      </w:r>
      <w:proofErr w:type="spellEnd"/>
      <w:r>
        <w:t xml:space="preserve"> des </w:t>
      </w:r>
      <w:proofErr w:type="spellStart"/>
      <w:r>
        <w:t>PTRide</w:t>
      </w:r>
      <w:proofErr w:type="spellEnd"/>
      <w:r>
        <w:t>) figurent tous dans la liste des modes de la requête</w:t>
      </w:r>
    </w:p>
    <w:p w14:paraId="032F8F3C" w14:textId="77777777" w:rsidR="00A80B87" w:rsidRDefault="00A80B87" w:rsidP="00A80B87">
      <w:pPr>
        <w:pStyle w:val="Paragraphedeliste"/>
        <w:numPr>
          <w:ilvl w:val="0"/>
          <w:numId w:val="9"/>
        </w:numPr>
      </w:pPr>
      <w:r>
        <w:t xml:space="preserve">où les modes des déplacements hors TC (élément </w:t>
      </w:r>
      <w:proofErr w:type="spellStart"/>
      <w:r>
        <w:t>SelfDriveMode</w:t>
      </w:r>
      <w:proofErr w:type="spellEnd"/>
      <w:r>
        <w:t xml:space="preserve"> des </w:t>
      </w:r>
      <w:proofErr w:type="spellStart"/>
      <w:r>
        <w:t>Leg</w:t>
      </w:r>
      <w:proofErr w:type="spellEnd"/>
      <w:r>
        <w:t xml:space="preserve">) figurent tous dans la liste des modes de la requête (sauf si la requête autorise un rabattement avec la séquence </w:t>
      </w:r>
      <w:proofErr w:type="spellStart"/>
      <w:r>
        <w:t>SelfDriveConditions</w:t>
      </w:r>
      <w:proofErr w:type="spellEnd"/>
      <w:r>
        <w:t>)</w:t>
      </w:r>
    </w:p>
    <w:p w14:paraId="5296AF49" w14:textId="77777777" w:rsidR="00A80B87" w:rsidRDefault="00A80B87" w:rsidP="00A80B87">
      <w:pPr>
        <w:pStyle w:val="Paragraphedeliste"/>
        <w:numPr>
          <w:ilvl w:val="0"/>
          <w:numId w:val="9"/>
        </w:numPr>
      </w:pPr>
      <w:r>
        <w:t xml:space="preserve">où l’horaire de départ est postérieur à l’horaire demandé (dans le cas d’une requête ayant un paramètre </w:t>
      </w:r>
      <w:proofErr w:type="spellStart"/>
      <w:r>
        <w:t>DepartureTime</w:t>
      </w:r>
      <w:proofErr w:type="spellEnd"/>
      <w:r>
        <w:t>), le décalage entre l’horaire demandé et l’horaire effectif est supérieur ou égal au temps d’accès au point de départ</w:t>
      </w:r>
    </w:p>
    <w:p w14:paraId="79CF7017" w14:textId="77777777" w:rsidR="00A80B87" w:rsidRDefault="00A80B87" w:rsidP="00A80B87">
      <w:pPr>
        <w:pStyle w:val="Paragraphedeliste"/>
        <w:numPr>
          <w:ilvl w:val="0"/>
          <w:numId w:val="9"/>
        </w:numPr>
      </w:pPr>
      <w:r>
        <w:t xml:space="preserve">où l’horaire de d’arrivée est antérieur à l’horaire demandé (dans le cas d’une requête ayant un paramètre </w:t>
      </w:r>
      <w:proofErr w:type="spellStart"/>
      <w:r>
        <w:t>ArrivalTime</w:t>
      </w:r>
      <w:proofErr w:type="spellEnd"/>
      <w:r>
        <w:t>), le décalage entre l’horaire demandé et l’horaire effectif est supérieur ou égal au temps d’accès au point d’arrivée</w:t>
      </w:r>
    </w:p>
    <w:p w14:paraId="0F061E5B" w14:textId="1A0D0E65" w:rsidR="00A80B87" w:rsidRDefault="00A80B87" w:rsidP="005469D4">
      <w:pPr>
        <w:pStyle w:val="Paragraphedeliste"/>
        <w:numPr>
          <w:ilvl w:val="0"/>
          <w:numId w:val="9"/>
        </w:numPr>
      </w:pPr>
      <w:r>
        <w:t>où le choix des déplacements TC (</w:t>
      </w:r>
      <w:proofErr w:type="spellStart"/>
      <w:r>
        <w:t>PTRide</w:t>
      </w:r>
      <w:proofErr w:type="spellEnd"/>
      <w:r>
        <w:t>) et hors TC (</w:t>
      </w:r>
      <w:proofErr w:type="spellStart"/>
      <w:r>
        <w:t>Leg</w:t>
      </w:r>
      <w:proofErr w:type="spellEnd"/>
      <w:r>
        <w:t xml:space="preserve">) est optimal par rapport au critère </w:t>
      </w:r>
      <w:proofErr w:type="spellStart"/>
      <w:r>
        <w:t>Algorithm</w:t>
      </w:r>
      <w:proofErr w:type="spellEnd"/>
      <w:r>
        <w:t xml:space="preserve"> de la requête</w:t>
      </w:r>
    </w:p>
    <w:p w14:paraId="583157D0" w14:textId="77777777" w:rsidR="000B2F64" w:rsidRPr="00645A6F" w:rsidRDefault="000B2F64" w:rsidP="00645A6F"/>
    <w:p w14:paraId="00EACB20" w14:textId="62561E57" w:rsidR="00645A6F" w:rsidRDefault="000B2F64" w:rsidP="000B2F64">
      <w:r>
        <w:t>E</w:t>
      </w:r>
      <w:r w:rsidR="00645A6F" w:rsidRPr="00645A6F">
        <w:t>n "départ à"</w:t>
      </w:r>
      <w:r w:rsidR="00262748">
        <w:t xml:space="preserve"> (« </w:t>
      </w:r>
      <w:proofErr w:type="spellStart"/>
      <w:r w:rsidR="001E5F60">
        <w:t>D</w:t>
      </w:r>
      <w:r w:rsidR="00262748">
        <w:t>eparture_at</w:t>
      </w:r>
      <w:proofErr w:type="spellEnd"/>
      <w:r w:rsidR="00262748">
        <w:t> » renseigné)</w:t>
      </w:r>
    </w:p>
    <w:p w14:paraId="6A5B8470" w14:textId="77777777" w:rsidR="000B2F64" w:rsidRDefault="000B2F64" w:rsidP="00322109">
      <w:pPr>
        <w:pStyle w:val="Paragraphedeliste"/>
        <w:numPr>
          <w:ilvl w:val="0"/>
          <w:numId w:val="7"/>
        </w:numPr>
        <w:jc w:val="left"/>
      </w:pPr>
      <w:r>
        <w:t>les horaires d’arrivée des itinéraires sont les meilleurs possibles (arrivée au plus tôt possible à leur point de destination)</w:t>
      </w:r>
    </w:p>
    <w:p w14:paraId="53F49A92" w14:textId="77777777" w:rsidR="000B2F64" w:rsidRDefault="000B2F64" w:rsidP="00322109">
      <w:pPr>
        <w:pStyle w:val="Paragraphedeliste"/>
        <w:numPr>
          <w:ilvl w:val="0"/>
          <w:numId w:val="6"/>
        </w:numPr>
        <w:jc w:val="left"/>
      </w:pPr>
      <w:r>
        <w:t>les horaires de départ sont postérieurs ou égal à celui de la requête et tiennent compte des durées d’accès aux arrêts de départ</w:t>
      </w:r>
    </w:p>
    <w:p w14:paraId="6B4108CD" w14:textId="77777777" w:rsidR="00C17F95" w:rsidRDefault="002C5B5E" w:rsidP="00C17F95">
      <w:pPr>
        <w:pStyle w:val="Paragraphedeliste"/>
        <w:numPr>
          <w:ilvl w:val="0"/>
          <w:numId w:val="6"/>
        </w:numPr>
        <w:jc w:val="left"/>
      </w:pPr>
      <w:r>
        <w:t xml:space="preserve">les itinéraires pris en compte sont compatibles avec l’ensemble des </w:t>
      </w:r>
      <w:r w:rsidR="00C17F95">
        <w:t xml:space="preserve">autres </w:t>
      </w:r>
      <w:r>
        <w:t xml:space="preserve">critères de la requête : modes de transport (séquence modes), </w:t>
      </w:r>
    </w:p>
    <w:p w14:paraId="27AEE5D7" w14:textId="77777777" w:rsidR="00C17F95" w:rsidRDefault="002C5B5E" w:rsidP="00C17F95">
      <w:pPr>
        <w:pStyle w:val="Paragraphedeliste"/>
        <w:numPr>
          <w:ilvl w:val="1"/>
          <w:numId w:val="6"/>
        </w:numPr>
        <w:jc w:val="left"/>
      </w:pPr>
      <w:r>
        <w:t>accessibilité (</w:t>
      </w:r>
      <w:r w:rsidR="00C17F95">
        <w:t xml:space="preserve">élément </w:t>
      </w:r>
      <w:proofErr w:type="spellStart"/>
      <w:r w:rsidR="00C17F95">
        <w:t>AccessibilityContraint</w:t>
      </w:r>
      <w:proofErr w:type="spellEnd"/>
      <w:r>
        <w:t xml:space="preserve">), </w:t>
      </w:r>
    </w:p>
    <w:p w14:paraId="48CA6584" w14:textId="77777777" w:rsidR="00C17F95" w:rsidRDefault="002C5B5E" w:rsidP="00C17F95">
      <w:pPr>
        <w:pStyle w:val="Paragraphedeliste"/>
        <w:numPr>
          <w:ilvl w:val="1"/>
          <w:numId w:val="6"/>
        </w:numPr>
        <w:jc w:val="left"/>
      </w:pPr>
      <w:r>
        <w:t xml:space="preserve">rabattement (séquence </w:t>
      </w:r>
      <w:proofErr w:type="spellStart"/>
      <w:r w:rsidR="00C17F95">
        <w:t>selfDriveConditions</w:t>
      </w:r>
      <w:proofErr w:type="spellEnd"/>
      <w:r>
        <w:t xml:space="preserve">), </w:t>
      </w:r>
    </w:p>
    <w:p w14:paraId="49DA78A3" w14:textId="17A54A8E" w:rsidR="002C5B5E" w:rsidRDefault="002C5B5E" w:rsidP="00C17F95">
      <w:pPr>
        <w:pStyle w:val="Paragraphedeliste"/>
        <w:numPr>
          <w:ilvl w:val="1"/>
          <w:numId w:val="6"/>
        </w:numPr>
        <w:jc w:val="left"/>
      </w:pPr>
      <w:r>
        <w:t xml:space="preserve">critère d’optimisation (élément </w:t>
      </w:r>
      <w:proofErr w:type="spellStart"/>
      <w:r>
        <w:t>Algorithm</w:t>
      </w:r>
      <w:proofErr w:type="spellEnd"/>
      <w:r>
        <w:t>)</w:t>
      </w:r>
    </w:p>
    <w:p w14:paraId="5F4648A5" w14:textId="77777777" w:rsidR="000B2F64" w:rsidRDefault="000B2F64" w:rsidP="000B2F64"/>
    <w:p w14:paraId="2A250912" w14:textId="01F8B83A" w:rsidR="000B2F64" w:rsidRPr="00F46DD2" w:rsidRDefault="000B2F64" w:rsidP="000B2F64">
      <w:pPr>
        <w:jc w:val="left"/>
      </w:pPr>
      <w:r w:rsidRPr="00F46DD2">
        <w:t xml:space="preserve">En </w:t>
      </w:r>
      <w:r w:rsidR="00F46DD2" w:rsidRPr="00645A6F">
        <w:t>"</w:t>
      </w:r>
      <w:r w:rsidRPr="00F46DD2">
        <w:t>arrivée à</w:t>
      </w:r>
      <w:r w:rsidR="00F46DD2" w:rsidRPr="00645A6F">
        <w:t>"</w:t>
      </w:r>
      <w:r w:rsidRPr="00F46DD2">
        <w:t xml:space="preserve"> : </w:t>
      </w:r>
    </w:p>
    <w:p w14:paraId="69D9CE3B" w14:textId="77777777" w:rsidR="000B2F64" w:rsidRDefault="000B2F64" w:rsidP="00322109">
      <w:pPr>
        <w:pStyle w:val="Paragraphedeliste"/>
        <w:numPr>
          <w:ilvl w:val="0"/>
          <w:numId w:val="6"/>
        </w:numPr>
        <w:jc w:val="left"/>
      </w:pPr>
      <w:r>
        <w:t>les horaires de départ des itinéraires sont les meilleurs possibles (départ au plus tard possible de leur point de départ)</w:t>
      </w:r>
    </w:p>
    <w:p w14:paraId="63C98D57" w14:textId="77777777" w:rsidR="000B2F64" w:rsidRDefault="000B2F64" w:rsidP="00322109">
      <w:pPr>
        <w:pStyle w:val="Paragraphedeliste"/>
        <w:numPr>
          <w:ilvl w:val="0"/>
          <w:numId w:val="6"/>
        </w:numPr>
        <w:jc w:val="left"/>
      </w:pPr>
      <w:r>
        <w:t>les horaires d’arrivée sont antérieurs ou égal à celui de la requête et tiennent compte des durées d’accès aux arrêts d’arrivée</w:t>
      </w:r>
    </w:p>
    <w:p w14:paraId="2AC03103" w14:textId="77777777" w:rsidR="000B2F64" w:rsidRPr="00645A6F" w:rsidRDefault="000B2F64" w:rsidP="000B2F64"/>
    <w:p w14:paraId="51092D9B" w14:textId="2E269003" w:rsidR="005469D4" w:rsidRDefault="00AA3C1A" w:rsidP="005469D4">
      <w:r>
        <w:t xml:space="preserve">Dans le cas où la requête définit </w:t>
      </w:r>
      <w:r w:rsidR="000B2F64">
        <w:t xml:space="preserve">l’option d’optimisation </w:t>
      </w:r>
      <w:r>
        <w:t>(DEPARTURE_ARRIVAL_OPTIMIZED) et sous réserve que la requête ne propose qu’un seul point de départ ou d’arrivée, la réponse produite garantit</w:t>
      </w:r>
    </w:p>
    <w:p w14:paraId="072946F6" w14:textId="33EC11AE" w:rsidR="000B2F64" w:rsidRDefault="00AA3C1A" w:rsidP="00322109">
      <w:pPr>
        <w:pStyle w:val="Paragraphedeliste"/>
        <w:numPr>
          <w:ilvl w:val="0"/>
          <w:numId w:val="3"/>
        </w:numPr>
        <w:ind w:left="720"/>
        <w:jc w:val="left"/>
      </w:pPr>
      <w:r>
        <w:t xml:space="preserve">dans le cas d’une requête en </w:t>
      </w:r>
      <w:r w:rsidRPr="00645A6F">
        <w:t>"départ à"</w:t>
      </w:r>
      <w:r>
        <w:t xml:space="preserve">, que l’horaire d’arrivée de chaque itinéraire est au plus tôt possible et que par rapport à cet horaire d’arrivée, l’horaire de départ est </w:t>
      </w:r>
      <w:r w:rsidR="00BD1B4C">
        <w:t xml:space="preserve">au </w:t>
      </w:r>
      <w:r>
        <w:t xml:space="preserve">plus </w:t>
      </w:r>
      <w:r w:rsidR="00BD1B4C">
        <w:t xml:space="preserve">tard </w:t>
      </w:r>
      <w:r>
        <w:t>possible</w:t>
      </w:r>
    </w:p>
    <w:p w14:paraId="2563F7E1" w14:textId="551BC6B3" w:rsidR="000B2F64" w:rsidRDefault="00AA3C1A" w:rsidP="00322109">
      <w:pPr>
        <w:pStyle w:val="Paragraphedeliste"/>
        <w:numPr>
          <w:ilvl w:val="0"/>
          <w:numId w:val="3"/>
        </w:numPr>
        <w:ind w:left="720"/>
        <w:jc w:val="left"/>
      </w:pPr>
      <w:r>
        <w:t xml:space="preserve">dans le cas d’une requête en </w:t>
      </w:r>
      <w:r w:rsidRPr="00645A6F">
        <w:t>"</w:t>
      </w:r>
      <w:r>
        <w:t>arrivée</w:t>
      </w:r>
      <w:r w:rsidRPr="00645A6F">
        <w:t xml:space="preserve"> à"</w:t>
      </w:r>
      <w:r>
        <w:t xml:space="preserve">, que l’horaire de départ de chaque itinéraire est au </w:t>
      </w:r>
      <w:r w:rsidR="00BD1B4C">
        <w:t xml:space="preserve">plus tard </w:t>
      </w:r>
      <w:r>
        <w:t xml:space="preserve">possible et que par rapport à cet horaire </w:t>
      </w:r>
      <w:r w:rsidR="00BD1B4C">
        <w:t>de départ</w:t>
      </w:r>
      <w:r>
        <w:t>, l’horaire d</w:t>
      </w:r>
      <w:r w:rsidR="00BD1B4C">
        <w:t xml:space="preserve">’arrivée </w:t>
      </w:r>
      <w:r>
        <w:t xml:space="preserve">est </w:t>
      </w:r>
      <w:r w:rsidR="00BD1B4C">
        <w:t xml:space="preserve">au </w:t>
      </w:r>
      <w:r>
        <w:t xml:space="preserve">plus </w:t>
      </w:r>
      <w:r w:rsidR="00BD1B4C">
        <w:t xml:space="preserve">tôt </w:t>
      </w:r>
      <w:r>
        <w:t>possible</w:t>
      </w:r>
    </w:p>
    <w:p w14:paraId="377998D1" w14:textId="77777777" w:rsidR="00A80B87" w:rsidRDefault="00A80B87" w:rsidP="00A80B87">
      <w:pPr>
        <w:jc w:val="left"/>
      </w:pPr>
    </w:p>
    <w:p w14:paraId="6E873644" w14:textId="77777777" w:rsidR="000B2F64" w:rsidRDefault="000B2F64" w:rsidP="005469D4"/>
    <w:p w14:paraId="2FDD7AAB" w14:textId="719E97D9" w:rsidR="000B2F64" w:rsidRDefault="000B2F64" w:rsidP="00C865AA">
      <w:r>
        <w:t xml:space="preserve">S’il n’existe </w:t>
      </w:r>
      <w:r w:rsidR="00BD1B4C">
        <w:t>aucune</w:t>
      </w:r>
      <w:r>
        <w:t xml:space="preserve"> </w:t>
      </w:r>
      <w:r w:rsidR="00450719">
        <w:t>solution d’itinéraire</w:t>
      </w:r>
      <w:r w:rsidR="00CB5873">
        <w:t xml:space="preserve"> ou </w:t>
      </w:r>
      <w:r w:rsidR="008E06B7">
        <w:t xml:space="preserve">si </w:t>
      </w:r>
      <w:r w:rsidR="00CB5873">
        <w:t>le service rencontre un cas d’exception (</w:t>
      </w:r>
      <w:proofErr w:type="spellStart"/>
      <w:r w:rsidR="00CB5873">
        <w:t>cf</w:t>
      </w:r>
      <w:proofErr w:type="spellEnd"/>
      <w:r w:rsidR="00C45370">
        <w:t xml:space="preserve"> </w:t>
      </w:r>
      <w:r w:rsidR="00C45370">
        <w:fldChar w:fldCharType="begin"/>
      </w:r>
      <w:r w:rsidR="00C45370">
        <w:instrText xml:space="preserve"> REF _Ref254505030 \r \h </w:instrText>
      </w:r>
      <w:r w:rsidR="00C45370">
        <w:fldChar w:fldCharType="separate"/>
      </w:r>
      <w:r w:rsidR="00C45370">
        <w:t>5.2.5</w:t>
      </w:r>
      <w:r w:rsidR="00C45370">
        <w:fldChar w:fldCharType="end"/>
      </w:r>
      <w:r w:rsidR="00CB5873">
        <w:t>)</w:t>
      </w:r>
      <w:r w:rsidR="00C865AA">
        <w:t xml:space="preserve">, </w:t>
      </w:r>
      <w:r w:rsidR="004707DA">
        <w:t xml:space="preserve">alors </w:t>
      </w:r>
      <w:r w:rsidR="00450719">
        <w:t xml:space="preserve">la liste </w:t>
      </w:r>
      <w:proofErr w:type="spellStart"/>
      <w:r w:rsidR="00887C99">
        <w:t>summedUpT</w:t>
      </w:r>
      <w:r w:rsidR="00450719">
        <w:t>rips</w:t>
      </w:r>
      <w:proofErr w:type="spellEnd"/>
      <w:r w:rsidR="00450719">
        <w:t xml:space="preserve"> est vide</w:t>
      </w:r>
      <w:r w:rsidR="00BD1B4C">
        <w:t>.</w:t>
      </w:r>
    </w:p>
    <w:p w14:paraId="1A4EF0D3" w14:textId="77777777" w:rsidR="00450719" w:rsidRPr="005469D4" w:rsidRDefault="00450719" w:rsidP="00450719"/>
    <w:p w14:paraId="076EB920" w14:textId="1EBB91C3" w:rsidR="002F00E4" w:rsidRDefault="002F00E4" w:rsidP="005469D4">
      <w:pPr>
        <w:pStyle w:val="Titre2"/>
      </w:pPr>
      <w:bookmarkStart w:id="32" w:name="_Toc253407236"/>
      <w:bookmarkStart w:id="33" w:name="_Ref254541645"/>
      <w:bookmarkStart w:id="34" w:name="_Ref254624780"/>
      <w:bookmarkStart w:id="35" w:name="_Ref254968884"/>
      <w:bookmarkStart w:id="36" w:name="_Ref255019858"/>
      <w:r>
        <w:t xml:space="preserve">Recherche </w:t>
      </w:r>
      <w:r w:rsidR="00645A6F">
        <w:t xml:space="preserve">d’une </w:t>
      </w:r>
      <w:r>
        <w:t>solution</w:t>
      </w:r>
      <w:r w:rsidR="00645A6F">
        <w:t xml:space="preserve"> détaillée</w:t>
      </w:r>
      <w:bookmarkEnd w:id="32"/>
      <w:bookmarkEnd w:id="33"/>
      <w:bookmarkEnd w:id="34"/>
      <w:bookmarkEnd w:id="35"/>
      <w:bookmarkEnd w:id="36"/>
    </w:p>
    <w:p w14:paraId="18A0BE79" w14:textId="77777777" w:rsidR="00BD1B4C" w:rsidRDefault="00BD1B4C" w:rsidP="00BD1B4C"/>
    <w:p w14:paraId="7F7808DF" w14:textId="7BADE5B6" w:rsidR="00BF2D64" w:rsidRDefault="00BD1B4C" w:rsidP="00BD1B4C">
      <w:bookmarkStart w:id="37" w:name="_Ref254541621"/>
      <w:r>
        <w:t xml:space="preserve">Le service « Recherche d’une solution détaillée » permet d’interroger un SIM pour obtenir </w:t>
      </w:r>
      <w:r w:rsidR="00BF2D64">
        <w:t>le meilleur itinéraire par rapport à un critère d’optimisation et un ensemble de paramètres.</w:t>
      </w:r>
      <w:bookmarkEnd w:id="37"/>
    </w:p>
    <w:p w14:paraId="7F3EBD20" w14:textId="77777777" w:rsidR="00BF2D64" w:rsidRDefault="00BF2D64" w:rsidP="00BD1B4C"/>
    <w:p w14:paraId="00958320" w14:textId="03C2340C" w:rsidR="00BD1B4C" w:rsidRDefault="00FB27FD" w:rsidP="00BD1B4C">
      <w:r>
        <w:t>L’</w:t>
      </w:r>
      <w:r w:rsidR="00E73424">
        <w:t xml:space="preserve">itinéraire </w:t>
      </w:r>
      <w:r>
        <w:t xml:space="preserve">sélectionné </w:t>
      </w:r>
      <w:r w:rsidR="00E73424">
        <w:t xml:space="preserve">est décrit en </w:t>
      </w:r>
      <w:r w:rsidR="00BD1B4C">
        <w:t>détail</w:t>
      </w:r>
      <w:r w:rsidR="00E73424">
        <w:t>.</w:t>
      </w:r>
    </w:p>
    <w:p w14:paraId="729EFC05" w14:textId="79329DC9" w:rsidR="00FB27FD" w:rsidRDefault="00FB27FD" w:rsidP="00FB27FD">
      <w:pPr>
        <w:pStyle w:val="Titre3"/>
      </w:pPr>
      <w:r>
        <w:t>Rôle du service dans l’algorithme de distribution du méta système</w:t>
      </w:r>
    </w:p>
    <w:p w14:paraId="02D41B46" w14:textId="3854C16B" w:rsidR="00BD1B4C" w:rsidRDefault="009D0E0F" w:rsidP="00BD1B4C">
      <w:r>
        <w:t>Le chapitre 4</w:t>
      </w:r>
      <w:r w:rsidR="00BD1B4C">
        <w:t>.3 « Les interfaces génériques requises sur les SIM » du document « </w:t>
      </w:r>
      <w:r w:rsidR="00BD1B4C">
        <w:fldChar w:fldCharType="begin"/>
      </w:r>
      <w:r w:rsidR="00BD1B4C">
        <w:instrText xml:space="preserve"> REF SpécificationsTechniquesMetaSysteme \h </w:instrText>
      </w:r>
      <w:r w:rsidR="00BD1B4C">
        <w:fldChar w:fldCharType="separate"/>
      </w:r>
      <w:r w:rsidR="00BD1B4C">
        <w:t>Spécifications techniques du méta-système</w:t>
      </w:r>
      <w:r w:rsidR="00BD1B4C">
        <w:fldChar w:fldCharType="end"/>
      </w:r>
      <w:r w:rsidR="00BD1B4C">
        <w:t> » définit notamment les requêtes suivantes du méta-système vers les SIM :</w:t>
      </w:r>
    </w:p>
    <w:p w14:paraId="1E270C32" w14:textId="6DD6184C" w:rsidR="00BD1B4C" w:rsidRDefault="00A04797" w:rsidP="00BD1B4C">
      <w:pPr>
        <w:pStyle w:val="Paragraphedeliste"/>
        <w:numPr>
          <w:ilvl w:val="0"/>
          <w:numId w:val="5"/>
        </w:numPr>
      </w:pPr>
      <w:r>
        <w:t xml:space="preserve">Appel RI </w:t>
      </w:r>
      <w:proofErr w:type="gramStart"/>
      <w:r>
        <w:t>détaillée</w:t>
      </w:r>
      <w:proofErr w:type="gramEnd"/>
      <w:r>
        <w:t xml:space="preserve"> 1-n</w:t>
      </w:r>
    </w:p>
    <w:p w14:paraId="496F154B" w14:textId="77777777" w:rsidR="00A04797" w:rsidRDefault="00A04797" w:rsidP="00A04797">
      <w:pPr>
        <w:pStyle w:val="Paragraphedeliste"/>
      </w:pPr>
    </w:p>
    <w:p w14:paraId="16E92F3F" w14:textId="2C1D1ADA" w:rsidR="001E5F60" w:rsidRDefault="00BD1B4C" w:rsidP="00BD1B4C">
      <w:r>
        <w:t>Le service « Recherche d’une solution détaillée » permet de traiter cet appel cité ci-dessus.</w:t>
      </w:r>
    </w:p>
    <w:p w14:paraId="43DADFFE" w14:textId="77777777" w:rsidR="00BD1B4C" w:rsidRDefault="00BD1B4C" w:rsidP="00BD1B4C">
      <w:pPr>
        <w:pStyle w:val="Titre3"/>
      </w:pPr>
      <w:r>
        <w:t>Resource URL</w:t>
      </w:r>
    </w:p>
    <w:p w14:paraId="3ECFE266" w14:textId="77777777" w:rsidR="00BD1B4C" w:rsidRDefault="00BD1B4C" w:rsidP="00BD1B4C">
      <w:pPr>
        <w:jc w:val="left"/>
        <w:rPr>
          <w:rFonts w:ascii="Helvetica Neue" w:eastAsia="Times New Roman" w:hAnsi="Helvetica Neue"/>
          <w:color w:val="555555"/>
          <w:sz w:val="20"/>
          <w:szCs w:val="20"/>
          <w:shd w:val="clear" w:color="auto" w:fill="FFFFFF"/>
          <w:lang w:eastAsia="fr-FR"/>
        </w:rPr>
      </w:pPr>
    </w:p>
    <w:p w14:paraId="482D35B3" w14:textId="1C8EA884" w:rsidR="00BD1B4C" w:rsidRPr="00645A6F" w:rsidRDefault="00BD1B4C" w:rsidP="00BD1B4C">
      <w:pPr>
        <w:jc w:val="left"/>
        <w:rPr>
          <w:rFonts w:ascii="Times" w:eastAsia="Times New Roman" w:hAnsi="Times"/>
          <w:sz w:val="20"/>
          <w:szCs w:val="20"/>
          <w:lang w:eastAsia="fr-FR"/>
        </w:rPr>
      </w:pPr>
      <w:r>
        <w:rPr>
          <w:rFonts w:ascii="Helvetica Neue" w:eastAsia="Times New Roman" w:hAnsi="Helvetica Neue"/>
          <w:color w:val="555555"/>
          <w:sz w:val="20"/>
          <w:szCs w:val="20"/>
          <w:shd w:val="clear" w:color="auto" w:fill="FFFFFF"/>
          <w:lang w:eastAsia="fr-FR"/>
        </w:rPr>
        <w:t>[</w:t>
      </w:r>
      <w:r w:rsidR="00887C99">
        <w:rPr>
          <w:rFonts w:ascii="Helvetica Neue" w:eastAsia="Times New Roman" w:hAnsi="Helvetica Neue"/>
          <w:color w:val="555555"/>
          <w:sz w:val="20"/>
          <w:szCs w:val="20"/>
          <w:shd w:val="clear" w:color="auto" w:fill="FFFFFF"/>
          <w:lang w:eastAsia="fr-FR"/>
        </w:rPr>
        <w:t>http://mis_server</w:t>
      </w:r>
      <w:r>
        <w:rPr>
          <w:rFonts w:ascii="Helvetica Neue" w:eastAsia="Times New Roman" w:hAnsi="Helvetica Neue"/>
          <w:color w:val="555555"/>
          <w:sz w:val="20"/>
          <w:szCs w:val="20"/>
          <w:shd w:val="clear" w:color="auto" w:fill="FFFFFF"/>
          <w:lang w:eastAsia="fr-FR"/>
        </w:rPr>
        <w:t>]</w:t>
      </w:r>
      <w:r w:rsidRPr="00645A6F">
        <w:rPr>
          <w:rFonts w:ascii="Helvetica Neue" w:eastAsia="Times New Roman" w:hAnsi="Helvetica Neue"/>
          <w:color w:val="555555"/>
          <w:sz w:val="20"/>
          <w:szCs w:val="20"/>
          <w:shd w:val="clear" w:color="auto" w:fill="FFFFFF"/>
          <w:lang w:eastAsia="fr-FR"/>
        </w:rPr>
        <w:t>/1.</w:t>
      </w:r>
      <w:r>
        <w:rPr>
          <w:rFonts w:ascii="Helvetica Neue" w:eastAsia="Times New Roman" w:hAnsi="Helvetica Neue"/>
          <w:color w:val="555555"/>
          <w:sz w:val="20"/>
          <w:szCs w:val="20"/>
          <w:shd w:val="clear" w:color="auto" w:fill="FFFFFF"/>
          <w:lang w:eastAsia="fr-FR"/>
        </w:rPr>
        <w:t>0</w:t>
      </w:r>
      <w:r w:rsidRPr="00645A6F">
        <w:rPr>
          <w:rFonts w:ascii="Helvetica Neue" w:eastAsia="Times New Roman" w:hAnsi="Helvetica Neue"/>
          <w:color w:val="555555"/>
          <w:sz w:val="20"/>
          <w:szCs w:val="20"/>
          <w:shd w:val="clear" w:color="auto" w:fill="FFFFFF"/>
          <w:lang w:eastAsia="fr-FR"/>
        </w:rPr>
        <w:t>/</w:t>
      </w:r>
      <w:r>
        <w:rPr>
          <w:rFonts w:ascii="Helvetica Neue" w:eastAsia="Times New Roman" w:hAnsi="Helvetica Neue"/>
          <w:color w:val="555555"/>
          <w:sz w:val="20"/>
          <w:szCs w:val="20"/>
          <w:shd w:val="clear" w:color="auto" w:fill="FFFFFF"/>
          <w:lang w:eastAsia="fr-FR"/>
        </w:rPr>
        <w:t>itineraries</w:t>
      </w:r>
      <w:r w:rsidRPr="00645A6F">
        <w:rPr>
          <w:rFonts w:ascii="Helvetica Neue" w:eastAsia="Times New Roman" w:hAnsi="Helvetica Neue"/>
          <w:color w:val="555555"/>
          <w:sz w:val="20"/>
          <w:szCs w:val="20"/>
          <w:shd w:val="clear" w:color="auto" w:fill="FFFFFF"/>
          <w:lang w:eastAsia="fr-FR"/>
        </w:rPr>
        <w:t>/new.json</w:t>
      </w:r>
    </w:p>
    <w:p w14:paraId="0971FB48" w14:textId="0A356841" w:rsidR="00BD1B4C" w:rsidRDefault="00BD1B4C" w:rsidP="00BD1B4C">
      <w:pPr>
        <w:pStyle w:val="Titre3"/>
      </w:pPr>
      <w:bookmarkStart w:id="38" w:name="_Ref254503189"/>
      <w:r>
        <w:t>Paramètres</w:t>
      </w:r>
      <w:r w:rsidR="00FB27FD">
        <w:t xml:space="preserve"> de la requête</w:t>
      </w:r>
      <w:bookmarkEnd w:id="38"/>
    </w:p>
    <w:p w14:paraId="1D557AF7" w14:textId="54A5B9C0" w:rsidR="00FB27FD" w:rsidRDefault="00FB27FD" w:rsidP="00BD1B4C">
      <w:r>
        <w:t xml:space="preserve">La requête correspond à </w:t>
      </w:r>
      <w:r w:rsidR="003C7CE7">
        <w:t xml:space="preserve">un </w:t>
      </w:r>
      <w:r>
        <w:t xml:space="preserve">élément </w:t>
      </w:r>
      <w:proofErr w:type="spellStart"/>
      <w:r w:rsidRPr="0010216D">
        <w:t>ItinerariesRe</w:t>
      </w:r>
      <w:r>
        <w:t>quest</w:t>
      </w:r>
      <w:proofErr w:type="spellEnd"/>
      <w:r>
        <w:t xml:space="preserve"> du fichier </w:t>
      </w:r>
      <w:r>
        <w:fldChar w:fldCharType="begin"/>
      </w:r>
      <w:r>
        <w:instrText xml:space="preserve"> REF SimPlanTrip \h </w:instrText>
      </w:r>
      <w:r>
        <w:fldChar w:fldCharType="separate"/>
      </w:r>
      <w:r>
        <w:t>SimPlanTrip.xsd</w:t>
      </w:r>
      <w:r>
        <w:fldChar w:fldCharType="end"/>
      </w:r>
      <w:r>
        <w:t>.</w:t>
      </w:r>
    </w:p>
    <w:p w14:paraId="08CD2D4A" w14:textId="77777777" w:rsidR="00FB27FD" w:rsidRDefault="00FB27FD" w:rsidP="00BD1B4C"/>
    <w:p w14:paraId="15000188" w14:textId="735B18A3" w:rsidR="00FB27FD" w:rsidRDefault="00FB27FD" w:rsidP="00BD1B4C">
      <w:r>
        <w:t xml:space="preserve">La requête contient sur la structure générique de paramètres : </w:t>
      </w:r>
      <w:proofErr w:type="spellStart"/>
      <w:r>
        <w:t>ItineraryRequestParametersGroup</w:t>
      </w:r>
      <w:proofErr w:type="spellEnd"/>
      <w:r>
        <w:t>.</w:t>
      </w:r>
    </w:p>
    <w:p w14:paraId="335B3ABF" w14:textId="2FCD9384" w:rsidR="00FB27FD" w:rsidRDefault="00FB27FD" w:rsidP="00BD1B4C">
      <w:r>
        <w:t>La requête contient aussi :</w:t>
      </w:r>
    </w:p>
    <w:p w14:paraId="7CA1020C" w14:textId="130A1419" w:rsidR="00FB27FD" w:rsidRDefault="003C7CE7" w:rsidP="00FB27FD">
      <w:pPr>
        <w:pStyle w:val="Paragraphedeliste"/>
        <w:numPr>
          <w:ilvl w:val="0"/>
          <w:numId w:val="5"/>
        </w:numPr>
      </w:pPr>
      <w:r>
        <w:t>s</w:t>
      </w:r>
      <w:r w:rsidR="00FB27FD">
        <w:t xml:space="preserve">oit une séquence </w:t>
      </w:r>
      <w:proofErr w:type="spellStart"/>
      <w:r>
        <w:t>m</w:t>
      </w:r>
      <w:r w:rsidR="00FB27FD">
        <w:t>ultiDepartures</w:t>
      </w:r>
      <w:proofErr w:type="spellEnd"/>
      <w:r w:rsidR="00FB27FD">
        <w:t xml:space="preserve"> composée de plusieurs structures </w:t>
      </w:r>
      <w:proofErr w:type="spellStart"/>
      <w:r w:rsidR="00FB27FD">
        <w:t>Departure</w:t>
      </w:r>
      <w:proofErr w:type="spellEnd"/>
      <w:r w:rsidR="00FB27FD">
        <w:t xml:space="preserve"> et une seule structure </w:t>
      </w:r>
      <w:proofErr w:type="spellStart"/>
      <w:r w:rsidR="00FB27FD">
        <w:t>Arrival</w:t>
      </w:r>
      <w:proofErr w:type="spellEnd"/>
    </w:p>
    <w:p w14:paraId="200C1020" w14:textId="1E83201D" w:rsidR="00FB27FD" w:rsidRDefault="003C7CE7" w:rsidP="00FB27FD">
      <w:pPr>
        <w:pStyle w:val="Paragraphedeliste"/>
        <w:numPr>
          <w:ilvl w:val="0"/>
          <w:numId w:val="5"/>
        </w:numPr>
      </w:pPr>
      <w:r>
        <w:t>s</w:t>
      </w:r>
      <w:r w:rsidR="00FB27FD">
        <w:t xml:space="preserve">oit une séquence </w:t>
      </w:r>
      <w:proofErr w:type="spellStart"/>
      <w:r>
        <w:t>m</w:t>
      </w:r>
      <w:r w:rsidR="00FB27FD">
        <w:t>ulti</w:t>
      </w:r>
      <w:r w:rsidR="00AA5220">
        <w:t>Arrivals</w:t>
      </w:r>
      <w:proofErr w:type="spellEnd"/>
      <w:r w:rsidR="00FB27FD">
        <w:t xml:space="preserve"> composée de plusieurs structures </w:t>
      </w:r>
      <w:proofErr w:type="spellStart"/>
      <w:r w:rsidR="00AA5220">
        <w:t>Arrival</w:t>
      </w:r>
      <w:proofErr w:type="spellEnd"/>
      <w:r w:rsidR="00FB27FD">
        <w:t xml:space="preserve"> et une seule structure </w:t>
      </w:r>
      <w:proofErr w:type="spellStart"/>
      <w:r w:rsidR="00AA5220">
        <w:t>Departure</w:t>
      </w:r>
      <w:proofErr w:type="spellEnd"/>
    </w:p>
    <w:p w14:paraId="7684D676" w14:textId="77777777" w:rsidR="005900A7" w:rsidRDefault="005900A7" w:rsidP="00BD1B4C"/>
    <w:p w14:paraId="1BF70FAB" w14:textId="1FC63E21" w:rsidR="003C7CE7" w:rsidRDefault="003C7CE7" w:rsidP="003C7CE7">
      <w:r>
        <w:t xml:space="preserve">Les structures </w:t>
      </w:r>
      <w:proofErr w:type="spellStart"/>
      <w:r>
        <w:t>Departure</w:t>
      </w:r>
      <w:proofErr w:type="spellEnd"/>
      <w:r>
        <w:t xml:space="preserve"> et </w:t>
      </w:r>
      <w:proofErr w:type="spellStart"/>
      <w:r>
        <w:t>Arrival</w:t>
      </w:r>
      <w:proofErr w:type="spellEnd"/>
      <w:r>
        <w:t xml:space="preserve"> modélisent un emplacement géographique (qui peut être un arrêt aussi bien qu’une position géographique d’adresse) assorti d’une durée d’accès. La durée d’accès représente le temps nécessaire au voyageur pour se rendre à pied à cet emplacement.</w:t>
      </w:r>
    </w:p>
    <w:p w14:paraId="70E8FBC7" w14:textId="749824ED" w:rsidR="00BD1B4C" w:rsidRDefault="00BD1B4C" w:rsidP="00BD1B4C"/>
    <w:p w14:paraId="3A3ABEAC" w14:textId="36710D4F" w:rsidR="005900A7" w:rsidRDefault="005900A7" w:rsidP="00BD1B4C">
      <w:r>
        <w:t xml:space="preserve">La requête </w:t>
      </w:r>
      <w:r w:rsidR="00226DFF">
        <w:t xml:space="preserve">peut contenir également </w:t>
      </w:r>
      <w:r>
        <w:t xml:space="preserve">des </w:t>
      </w:r>
      <w:r w:rsidR="00393D79">
        <w:t>paramètres optionnels</w:t>
      </w:r>
      <w:r>
        <w:t>.</w:t>
      </w:r>
    </w:p>
    <w:p w14:paraId="794B8BF4" w14:textId="122CAE12" w:rsidR="00393D79" w:rsidRDefault="005900A7" w:rsidP="00BD1B4C">
      <w:r>
        <w:t>Lorsque ces paramètres ne sont</w:t>
      </w:r>
      <w:r w:rsidR="0024749C">
        <w:t xml:space="preserve"> </w:t>
      </w:r>
      <w:r>
        <w:t xml:space="preserve">pas </w:t>
      </w:r>
      <w:r w:rsidR="0024749C">
        <w:t>renseignés</w:t>
      </w:r>
      <w:r>
        <w:t xml:space="preserve">, le service applique </w:t>
      </w:r>
      <w:r w:rsidR="008631F1">
        <w:t>un fonctionnement</w:t>
      </w:r>
      <w:r>
        <w:t xml:space="preserve"> par défaut</w:t>
      </w:r>
      <w:r w:rsidR="008631F1">
        <w:t xml:space="preserve"> présenté ci-dessous</w:t>
      </w:r>
      <w:r>
        <w:t>.</w:t>
      </w:r>
    </w:p>
    <w:p w14:paraId="429BF8C9" w14:textId="77777777" w:rsidR="00EB79E1" w:rsidRDefault="00EB79E1" w:rsidP="00BD1B4C"/>
    <w:tbl>
      <w:tblPr>
        <w:tblStyle w:val="Grille"/>
        <w:tblW w:w="0" w:type="auto"/>
        <w:tblLook w:val="04A0" w:firstRow="1" w:lastRow="0" w:firstColumn="1" w:lastColumn="0" w:noHBand="0" w:noVBand="1"/>
      </w:tblPr>
      <w:tblGrid>
        <w:gridCol w:w="2147"/>
        <w:gridCol w:w="7141"/>
      </w:tblGrid>
      <w:tr w:rsidR="00EB79E1" w14:paraId="5EDCC10A" w14:textId="77777777" w:rsidTr="00F7591A">
        <w:tc>
          <w:tcPr>
            <w:tcW w:w="2147" w:type="dxa"/>
          </w:tcPr>
          <w:p w14:paraId="716532C7" w14:textId="3027EF99" w:rsidR="00EB79E1" w:rsidRDefault="00EB79E1" w:rsidP="00BD1B4C">
            <w:r>
              <w:t>Paramètre optionnel</w:t>
            </w:r>
          </w:p>
        </w:tc>
        <w:tc>
          <w:tcPr>
            <w:tcW w:w="7141" w:type="dxa"/>
          </w:tcPr>
          <w:p w14:paraId="5259ECC2" w14:textId="72F6EDB4" w:rsidR="00EB79E1" w:rsidRDefault="00EB79E1" w:rsidP="00BD1B4C">
            <w:r>
              <w:t>Prise en compte en cas d’absence dans la requête</w:t>
            </w:r>
          </w:p>
        </w:tc>
      </w:tr>
      <w:tr w:rsidR="00EB79E1" w14:paraId="5B1E3018" w14:textId="77777777" w:rsidTr="00F7591A">
        <w:tc>
          <w:tcPr>
            <w:tcW w:w="2147" w:type="dxa"/>
          </w:tcPr>
          <w:p w14:paraId="55E6926B" w14:textId="0AF8260C" w:rsidR="00EB79E1" w:rsidRDefault="00EB79E1" w:rsidP="00BD1B4C">
            <w:proofErr w:type="spellStart"/>
            <w:r>
              <w:t>Algorithm</w:t>
            </w:r>
            <w:proofErr w:type="spellEnd"/>
            <w:r>
              <w:t> </w:t>
            </w:r>
          </w:p>
        </w:tc>
        <w:tc>
          <w:tcPr>
            <w:tcW w:w="7141" w:type="dxa"/>
          </w:tcPr>
          <w:p w14:paraId="0DD8BE61" w14:textId="77777777" w:rsidR="00EB79E1" w:rsidRDefault="00EB79E1" w:rsidP="00EB79E1">
            <w:r>
              <w:t>L’optimisation est faite comme si le paramètre était fixé à la valeur énumérée CLASSIC. Autrement dit, dans le cas d’une recherche en « départ à », c’est l’horaire d’arrivée au plus tôt qui recherché d’abord avec un départ au plus tard ensuite. Dans le cas d’une recherche en « arrivée à », c’est l’horaire de départ au plus tard qui recherché d’abord avec une arrivée au plus tôt ensuite.</w:t>
            </w:r>
          </w:p>
          <w:p w14:paraId="4F0C4171" w14:textId="77777777" w:rsidR="00C45370" w:rsidRDefault="00C45370" w:rsidP="00C45370">
            <w:r>
              <w:t>SHORTEST : correspond au minimum de correspondance</w:t>
            </w:r>
          </w:p>
          <w:p w14:paraId="24375A5A" w14:textId="77777777" w:rsidR="00C45370" w:rsidRDefault="00C45370" w:rsidP="00C45370">
            <w:r>
              <w:t>FASTEST : correspond à la durée d’itinéraire minimum</w:t>
            </w:r>
          </w:p>
          <w:p w14:paraId="098C0165" w14:textId="7A92016A" w:rsidR="00C45370" w:rsidRDefault="00C45370" w:rsidP="00C45370">
            <w:r>
              <w:t>MINCHANGES : correspond à la durée minimum de correspondance</w:t>
            </w:r>
          </w:p>
        </w:tc>
      </w:tr>
      <w:tr w:rsidR="00EB79E1" w14:paraId="2A0AB750" w14:textId="77777777" w:rsidTr="00F7591A">
        <w:tc>
          <w:tcPr>
            <w:tcW w:w="2147" w:type="dxa"/>
          </w:tcPr>
          <w:p w14:paraId="263687EE" w14:textId="782732A7" w:rsidR="00EB79E1" w:rsidRDefault="00EB79E1" w:rsidP="00BD1B4C">
            <w:r>
              <w:t>modes</w:t>
            </w:r>
          </w:p>
        </w:tc>
        <w:tc>
          <w:tcPr>
            <w:tcW w:w="7141" w:type="dxa"/>
          </w:tcPr>
          <w:p w14:paraId="15098A48" w14:textId="7F60E56A" w:rsidR="00EB79E1" w:rsidRDefault="00EB79E1" w:rsidP="00EB79E1">
            <w:r>
              <w:t xml:space="preserve">La recherche est faite comme si l’ensemble des modes </w:t>
            </w:r>
            <w:proofErr w:type="gramStart"/>
            <w:r>
              <w:t>avaient</w:t>
            </w:r>
            <w:proofErr w:type="gramEnd"/>
            <w:r>
              <w:t xml:space="preserve"> été sélectionnés</w:t>
            </w:r>
            <w:r w:rsidR="00F7591A">
              <w:t>.</w:t>
            </w:r>
          </w:p>
        </w:tc>
      </w:tr>
      <w:tr w:rsidR="00EB79E1" w14:paraId="6A65996B" w14:textId="77777777" w:rsidTr="00F7591A">
        <w:tc>
          <w:tcPr>
            <w:tcW w:w="2147" w:type="dxa"/>
          </w:tcPr>
          <w:p w14:paraId="7B040E9D" w14:textId="3750722C" w:rsidR="00EB79E1" w:rsidRDefault="002C5B5E" w:rsidP="00BD1B4C">
            <w:proofErr w:type="spellStart"/>
            <w:r>
              <w:t>s</w:t>
            </w:r>
            <w:r w:rsidR="00EB79E1">
              <w:t>elfDriveConditions</w:t>
            </w:r>
            <w:proofErr w:type="spellEnd"/>
            <w:r w:rsidR="00EB79E1">
              <w:t> </w:t>
            </w:r>
          </w:p>
        </w:tc>
        <w:tc>
          <w:tcPr>
            <w:tcW w:w="7141" w:type="dxa"/>
          </w:tcPr>
          <w:p w14:paraId="65B1A075" w14:textId="0D38B1BC" w:rsidR="00EB79E1" w:rsidRDefault="00EB79E1" w:rsidP="00EB79E1">
            <w:r>
              <w:t xml:space="preserve">Le rabattement n’est pas autorisé. Autrement dit, si le mode vélo (ou voiture) ne figure pas dans le paramètre « modes », alors aucun </w:t>
            </w:r>
            <w:proofErr w:type="spellStart"/>
            <w:r>
              <w:t>Leg</w:t>
            </w:r>
            <w:proofErr w:type="spellEnd"/>
            <w:r>
              <w:t xml:space="preserve"> ne peut être d’un mode vélo (ou voiture). </w:t>
            </w:r>
          </w:p>
        </w:tc>
      </w:tr>
      <w:tr w:rsidR="00EB79E1" w14:paraId="6C93AE3C" w14:textId="77777777" w:rsidTr="00F7591A">
        <w:tc>
          <w:tcPr>
            <w:tcW w:w="2147" w:type="dxa"/>
          </w:tcPr>
          <w:p w14:paraId="3FFC4B1C" w14:textId="59FD7EB9" w:rsidR="00EB79E1" w:rsidRDefault="00EB79E1" w:rsidP="00BD1B4C">
            <w:proofErr w:type="spellStart"/>
            <w:r>
              <w:t>AccessibilityContraint</w:t>
            </w:r>
            <w:proofErr w:type="spellEnd"/>
          </w:p>
        </w:tc>
        <w:tc>
          <w:tcPr>
            <w:tcW w:w="7141" w:type="dxa"/>
          </w:tcPr>
          <w:p w14:paraId="4CDA44F1" w14:textId="434E0BB2" w:rsidR="00EB79E1" w:rsidRDefault="00EB79E1" w:rsidP="00EB79E1">
            <w:r>
              <w:t xml:space="preserve">La recherche d’itinéraire ne tient pas compte de l’accessibilité. C’est équivalent à un paramètre </w:t>
            </w:r>
            <w:proofErr w:type="spellStart"/>
            <w:r>
              <w:t>AccessibilityContraint</w:t>
            </w:r>
            <w:proofErr w:type="spellEnd"/>
            <w:r>
              <w:t xml:space="preserve"> égal à « false »</w:t>
            </w:r>
            <w:r w:rsidR="00F7591A">
              <w:t>.</w:t>
            </w:r>
          </w:p>
        </w:tc>
      </w:tr>
      <w:tr w:rsidR="00EB79E1" w14:paraId="1339B5EB" w14:textId="77777777" w:rsidTr="00F7591A">
        <w:tc>
          <w:tcPr>
            <w:tcW w:w="2147" w:type="dxa"/>
          </w:tcPr>
          <w:p w14:paraId="5E537FA8" w14:textId="7CA81166" w:rsidR="00EB79E1" w:rsidRDefault="00F7591A" w:rsidP="00BD1B4C">
            <w:proofErr w:type="spellStart"/>
            <w:r>
              <w:t>Language</w:t>
            </w:r>
            <w:proofErr w:type="spellEnd"/>
            <w:r>
              <w:t> </w:t>
            </w:r>
          </w:p>
        </w:tc>
        <w:tc>
          <w:tcPr>
            <w:tcW w:w="7141" w:type="dxa"/>
          </w:tcPr>
          <w:p w14:paraId="445530B0" w14:textId="01D5BA83" w:rsidR="00EB79E1" w:rsidRDefault="00F7591A" w:rsidP="00F7591A">
            <w:r>
              <w:t>Les informations textuelles des itinéraires sont exprimées dans la langue par défaut du SIM.</w:t>
            </w:r>
          </w:p>
        </w:tc>
      </w:tr>
    </w:tbl>
    <w:p w14:paraId="5004947B" w14:textId="77777777" w:rsidR="00393D79" w:rsidRDefault="00393D79" w:rsidP="00BD1B4C"/>
    <w:p w14:paraId="350FFE93" w14:textId="77777777" w:rsidR="00BD1B4C" w:rsidRDefault="00BD1B4C" w:rsidP="00BD1B4C">
      <w:pPr>
        <w:pStyle w:val="Titre3"/>
      </w:pPr>
      <w:r>
        <w:t>Exemple de requête</w:t>
      </w:r>
    </w:p>
    <w:p w14:paraId="41A61BDA" w14:textId="77777777" w:rsidR="00BD1B4C" w:rsidRDefault="00BD1B4C" w:rsidP="00BD1B4C">
      <w:r>
        <w:t>POST</w:t>
      </w:r>
      <w:r>
        <w:tab/>
      </w:r>
    </w:p>
    <w:p w14:paraId="1E4A3D51" w14:textId="77777777" w:rsidR="00916545" w:rsidRDefault="00916545" w:rsidP="00916545">
      <w:pPr>
        <w:jc w:val="left"/>
        <w:rPr>
          <w:rFonts w:ascii="Helvetica Neue" w:eastAsia="Times New Roman" w:hAnsi="Helvetica Neue"/>
          <w:color w:val="555555"/>
          <w:sz w:val="20"/>
          <w:szCs w:val="20"/>
          <w:shd w:val="clear" w:color="auto" w:fill="FFFFFF"/>
          <w:lang w:eastAsia="fr-FR"/>
        </w:rPr>
      </w:pPr>
    </w:p>
    <w:p w14:paraId="73805BAF" w14:textId="61608029" w:rsidR="00916545" w:rsidRPr="00645A6F" w:rsidRDefault="00916545" w:rsidP="00916545">
      <w:pPr>
        <w:jc w:val="left"/>
        <w:rPr>
          <w:rFonts w:ascii="Times" w:eastAsia="Times New Roman" w:hAnsi="Times"/>
          <w:sz w:val="20"/>
          <w:szCs w:val="20"/>
          <w:lang w:eastAsia="fr-FR"/>
        </w:rPr>
      </w:pPr>
      <w:r>
        <w:rPr>
          <w:rFonts w:ascii="Helvetica Neue" w:eastAsia="Times New Roman" w:hAnsi="Helvetica Neue"/>
          <w:color w:val="555555"/>
          <w:sz w:val="20"/>
          <w:szCs w:val="20"/>
          <w:shd w:val="clear" w:color="auto" w:fill="FFFFFF"/>
          <w:lang w:eastAsia="fr-FR"/>
        </w:rPr>
        <w:t>[</w:t>
      </w:r>
      <w:r w:rsidR="00887C99">
        <w:rPr>
          <w:rFonts w:ascii="Helvetica Neue" w:eastAsia="Times New Roman" w:hAnsi="Helvetica Neue"/>
          <w:color w:val="555555"/>
          <w:sz w:val="20"/>
          <w:szCs w:val="20"/>
          <w:shd w:val="clear" w:color="auto" w:fill="FFFFFF"/>
          <w:lang w:eastAsia="fr-FR"/>
        </w:rPr>
        <w:t>http://mis_server</w:t>
      </w:r>
      <w:r>
        <w:rPr>
          <w:rFonts w:ascii="Helvetica Neue" w:eastAsia="Times New Roman" w:hAnsi="Helvetica Neue"/>
          <w:color w:val="555555"/>
          <w:sz w:val="20"/>
          <w:szCs w:val="20"/>
          <w:shd w:val="clear" w:color="auto" w:fill="FFFFFF"/>
          <w:lang w:eastAsia="fr-FR"/>
        </w:rPr>
        <w:t>]</w:t>
      </w:r>
      <w:r w:rsidRPr="00645A6F">
        <w:rPr>
          <w:rFonts w:ascii="Helvetica Neue" w:eastAsia="Times New Roman" w:hAnsi="Helvetica Neue"/>
          <w:color w:val="555555"/>
          <w:sz w:val="20"/>
          <w:szCs w:val="20"/>
          <w:shd w:val="clear" w:color="auto" w:fill="FFFFFF"/>
          <w:lang w:eastAsia="fr-FR"/>
        </w:rPr>
        <w:t>/1.</w:t>
      </w:r>
      <w:r>
        <w:rPr>
          <w:rFonts w:ascii="Helvetica Neue" w:eastAsia="Times New Roman" w:hAnsi="Helvetica Neue"/>
          <w:color w:val="555555"/>
          <w:sz w:val="20"/>
          <w:szCs w:val="20"/>
          <w:shd w:val="clear" w:color="auto" w:fill="FFFFFF"/>
          <w:lang w:eastAsia="fr-FR"/>
        </w:rPr>
        <w:t>0</w:t>
      </w:r>
      <w:r w:rsidRPr="00645A6F">
        <w:rPr>
          <w:rFonts w:ascii="Helvetica Neue" w:eastAsia="Times New Roman" w:hAnsi="Helvetica Neue"/>
          <w:color w:val="555555"/>
          <w:sz w:val="20"/>
          <w:szCs w:val="20"/>
          <w:shd w:val="clear" w:color="auto" w:fill="FFFFFF"/>
          <w:lang w:eastAsia="fr-FR"/>
        </w:rPr>
        <w:t>/</w:t>
      </w:r>
      <w:r>
        <w:rPr>
          <w:rFonts w:ascii="Helvetica Neue" w:eastAsia="Times New Roman" w:hAnsi="Helvetica Neue"/>
          <w:color w:val="555555"/>
          <w:sz w:val="20"/>
          <w:szCs w:val="20"/>
          <w:shd w:val="clear" w:color="auto" w:fill="FFFFFF"/>
          <w:lang w:eastAsia="fr-FR"/>
        </w:rPr>
        <w:t>itineraries</w:t>
      </w:r>
      <w:r w:rsidRPr="00645A6F">
        <w:rPr>
          <w:rFonts w:ascii="Helvetica Neue" w:eastAsia="Times New Roman" w:hAnsi="Helvetica Neue"/>
          <w:color w:val="555555"/>
          <w:sz w:val="20"/>
          <w:szCs w:val="20"/>
          <w:shd w:val="clear" w:color="auto" w:fill="FFFFFF"/>
          <w:lang w:eastAsia="fr-FR"/>
        </w:rPr>
        <w:t>/new.json</w:t>
      </w:r>
    </w:p>
    <w:p w14:paraId="1C875ADB" w14:textId="77777777" w:rsidR="00BD1B4C" w:rsidRDefault="00BD1B4C" w:rsidP="00BD1B4C"/>
    <w:p w14:paraId="0FB5432D" w14:textId="77777777" w:rsidR="00BD1B4C" w:rsidRDefault="00BD1B4C" w:rsidP="00BD1B4C">
      <w:r>
        <w:t>POST Data</w:t>
      </w:r>
    </w:p>
    <w:p w14:paraId="43E4BF9C" w14:textId="77777777" w:rsidR="0041664F" w:rsidRDefault="0041664F" w:rsidP="00BD1B4C"/>
    <w:p w14:paraId="064955DF"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w:t>
      </w:r>
    </w:p>
    <w:p w14:paraId="46700961" w14:textId="5B3BFD93" w:rsidR="0041664F"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pl:</w:t>
      </w:r>
      <w:proofErr w:type="gramEnd"/>
      <w:r w:rsidR="003C6C47">
        <w:rPr>
          <w:rFonts w:ascii="Helvetica Neue" w:eastAsia="Times New Roman" w:hAnsi="Helvetica Neue"/>
          <w:color w:val="555555"/>
          <w:sz w:val="20"/>
          <w:szCs w:val="20"/>
          <w:shd w:val="clear" w:color="auto" w:fill="FFFFFF"/>
          <w:lang w:eastAsia="fr-FR"/>
        </w:rPr>
        <w:t>Itinerary</w:t>
      </w:r>
      <w:r w:rsidRPr="002D33C6">
        <w:rPr>
          <w:rFonts w:ascii="Helvetica Neue" w:eastAsia="Times New Roman" w:hAnsi="Helvetica Neue"/>
          <w:color w:val="555555"/>
          <w:sz w:val="20"/>
          <w:szCs w:val="20"/>
          <w:shd w:val="clear" w:color="auto" w:fill="FFFFFF"/>
          <w:lang w:eastAsia="fr-FR"/>
        </w:rPr>
        <w:t>Request</w:t>
      </w:r>
      <w:proofErr w:type="spellEnd"/>
      <w:r w:rsidRPr="002D33C6">
        <w:rPr>
          <w:rFonts w:ascii="Helvetica Neue" w:eastAsia="Times New Roman" w:hAnsi="Helvetica Neue"/>
          <w:color w:val="555555"/>
          <w:sz w:val="20"/>
          <w:szCs w:val="20"/>
          <w:shd w:val="clear" w:color="auto" w:fill="FFFFFF"/>
          <w:lang w:eastAsia="fr-FR"/>
        </w:rPr>
        <w:t>": {</w:t>
      </w:r>
    </w:p>
    <w:p w14:paraId="3EF50896" w14:textId="6F37AAED" w:rsidR="0041664F" w:rsidRPr="002D33C6" w:rsidRDefault="00A52809" w:rsidP="0041664F">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w:t>
      </w:r>
      <w:proofErr w:type="gramStart"/>
      <w:r w:rsidR="0041664F" w:rsidRPr="002D33C6">
        <w:rPr>
          <w:rFonts w:ascii="Helvetica Neue" w:eastAsia="Times New Roman" w:hAnsi="Helvetica Neue"/>
          <w:color w:val="555555"/>
          <w:sz w:val="20"/>
          <w:szCs w:val="20"/>
          <w:shd w:val="clear" w:color="auto" w:fill="FFFFFF"/>
          <w:lang w:eastAsia="fr-FR"/>
        </w:rPr>
        <w:t>xmlns:</w:t>
      </w:r>
      <w:proofErr w:type="gramEnd"/>
      <w:r w:rsidR="00887C99">
        <w:rPr>
          <w:rFonts w:ascii="Helvetica Neue" w:eastAsia="Times New Roman" w:hAnsi="Helvetica Neue"/>
          <w:color w:val="555555"/>
          <w:sz w:val="20"/>
          <w:szCs w:val="20"/>
          <w:shd w:val="clear" w:color="auto" w:fill="FFFFFF"/>
          <w:lang w:eastAsia="fr-FR"/>
        </w:rPr>
        <w:t>ns3": "http://www.apiisim.fr/mis</w:t>
      </w:r>
      <w:r w:rsidR="0041664F" w:rsidRPr="002D33C6">
        <w:rPr>
          <w:rFonts w:ascii="Helvetica Neue" w:eastAsia="Times New Roman" w:hAnsi="Helvetica Neue"/>
          <w:color w:val="555555"/>
          <w:sz w:val="20"/>
          <w:szCs w:val="20"/>
          <w:shd w:val="clear" w:color="auto" w:fill="FFFFFF"/>
          <w:lang w:eastAsia="fr-FR"/>
        </w:rPr>
        <w:t>-generic/1.0/location-time",</w:t>
      </w:r>
    </w:p>
    <w:p w14:paraId="59573BCE" w14:textId="6C0BDD3E" w:rsidR="0041664F" w:rsidRPr="002D33C6" w:rsidRDefault="00A52809" w:rsidP="0041664F">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w:t>
      </w:r>
      <w:proofErr w:type="spellStart"/>
      <w:proofErr w:type="gramStart"/>
      <w:r w:rsidR="0041664F" w:rsidRPr="002D33C6">
        <w:rPr>
          <w:rFonts w:ascii="Helvetica Neue" w:eastAsia="Times New Roman" w:hAnsi="Helvetica Neue"/>
          <w:color w:val="555555"/>
          <w:sz w:val="20"/>
          <w:szCs w:val="20"/>
          <w:shd w:val="clear" w:color="auto" w:fill="FFFFFF"/>
          <w:lang w:eastAsia="fr-FR"/>
        </w:rPr>
        <w:t>xmlns</w:t>
      </w:r>
      <w:r w:rsidR="00887C99">
        <w:rPr>
          <w:rFonts w:ascii="Helvetica Neue" w:eastAsia="Times New Roman" w:hAnsi="Helvetica Neue"/>
          <w:color w:val="555555"/>
          <w:sz w:val="20"/>
          <w:szCs w:val="20"/>
          <w:shd w:val="clear" w:color="auto" w:fill="FFFFFF"/>
          <w:lang w:eastAsia="fr-FR"/>
        </w:rPr>
        <w:t>:</w:t>
      </w:r>
      <w:proofErr w:type="gramEnd"/>
      <w:r w:rsidR="00887C99">
        <w:rPr>
          <w:rFonts w:ascii="Helvetica Neue" w:eastAsia="Times New Roman" w:hAnsi="Helvetica Neue"/>
          <w:color w:val="555555"/>
          <w:sz w:val="20"/>
          <w:szCs w:val="20"/>
          <w:shd w:val="clear" w:color="auto" w:fill="FFFFFF"/>
          <w:lang w:eastAsia="fr-FR"/>
        </w:rPr>
        <w:t>pl</w:t>
      </w:r>
      <w:proofErr w:type="spellEnd"/>
      <w:r w:rsidR="00887C99">
        <w:rPr>
          <w:rFonts w:ascii="Helvetica Neue" w:eastAsia="Times New Roman" w:hAnsi="Helvetica Neue"/>
          <w:color w:val="555555"/>
          <w:sz w:val="20"/>
          <w:szCs w:val="20"/>
          <w:shd w:val="clear" w:color="auto" w:fill="FFFFFF"/>
          <w:lang w:eastAsia="fr-FR"/>
        </w:rPr>
        <w:t>": "http://www.apiisim.fr/mis</w:t>
      </w:r>
      <w:r w:rsidR="0041664F" w:rsidRPr="002D33C6">
        <w:rPr>
          <w:rFonts w:ascii="Helvetica Neue" w:eastAsia="Times New Roman" w:hAnsi="Helvetica Neue"/>
          <w:color w:val="555555"/>
          <w:sz w:val="20"/>
          <w:szCs w:val="20"/>
          <w:shd w:val="clear" w:color="auto" w:fill="FFFFFF"/>
          <w:lang w:eastAsia="fr-FR"/>
        </w:rPr>
        <w:t>-generic/1.0/plantrip",</w:t>
      </w:r>
    </w:p>
    <w:p w14:paraId="76BAF489" w14:textId="43C8BEEB" w:rsidR="001C398D" w:rsidRPr="002D33C6" w:rsidRDefault="001C398D" w:rsidP="001C398D">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xml:space="preserve">    "</w:t>
      </w:r>
      <w:proofErr w:type="gramStart"/>
      <w:r>
        <w:rPr>
          <w:rFonts w:ascii="Helvetica Neue" w:eastAsia="Times New Roman" w:hAnsi="Helvetica Neue"/>
          <w:color w:val="555555"/>
          <w:sz w:val="20"/>
          <w:szCs w:val="20"/>
          <w:shd w:val="clear" w:color="auto" w:fill="FFFFFF"/>
          <w:lang w:eastAsia="fr-FR"/>
        </w:rPr>
        <w:t>id</w:t>
      </w:r>
      <w:proofErr w:type="gramEnd"/>
      <w:r>
        <w:rPr>
          <w:rFonts w:ascii="Helvetica Neue" w:eastAsia="Times New Roman" w:hAnsi="Helvetica Neue"/>
          <w:color w:val="555555"/>
          <w:sz w:val="20"/>
          <w:szCs w:val="20"/>
          <w:shd w:val="clear" w:color="auto" w:fill="FFFFFF"/>
          <w:lang w:eastAsia="fr-FR"/>
        </w:rPr>
        <w:t>" : "</w:t>
      </w:r>
      <w:r w:rsidR="003C6C47">
        <w:rPr>
          <w:rFonts w:ascii="Helvetica Neue" w:eastAsia="Times New Roman" w:hAnsi="Helvetica Neue"/>
          <w:color w:val="555555"/>
          <w:sz w:val="20"/>
          <w:szCs w:val="20"/>
          <w:shd w:val="clear" w:color="auto" w:fill="FFFFFF"/>
          <w:lang w:eastAsia="fr-FR"/>
        </w:rPr>
        <w:t>id0</w:t>
      </w:r>
      <w:r>
        <w:rPr>
          <w:rFonts w:ascii="Helvetica Neue" w:eastAsia="Times New Roman" w:hAnsi="Helvetica Neue"/>
          <w:color w:val="555555"/>
          <w:sz w:val="20"/>
          <w:szCs w:val="20"/>
          <w:shd w:val="clear" w:color="auto" w:fill="FFFFFF"/>
          <w:lang w:eastAsia="fr-FR"/>
        </w:rPr>
        <w:t>",</w:t>
      </w:r>
    </w:p>
    <w:p w14:paraId="2B658FE0" w14:textId="4A0FD619"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xml:space="preserve">    </w:t>
      </w:r>
      <w:r w:rsidRPr="0041664F">
        <w:rPr>
          <w:rFonts w:ascii="Helvetica Neue" w:eastAsia="Times New Roman" w:hAnsi="Helvetica Neue"/>
          <w:color w:val="555555"/>
          <w:sz w:val="20"/>
          <w:szCs w:val="20"/>
          <w:shd w:val="clear" w:color="auto" w:fill="FFFFFF"/>
          <w:lang w:eastAsia="fr-FR"/>
        </w:rPr>
        <w:t>"</w:t>
      </w:r>
      <w:proofErr w:type="spellStart"/>
      <w:proofErr w:type="gramStart"/>
      <w:r w:rsidRPr="0041664F">
        <w:rPr>
          <w:rFonts w:ascii="Helvetica Neue" w:eastAsia="Times New Roman" w:hAnsi="Helvetica Neue"/>
          <w:color w:val="555555"/>
          <w:sz w:val="20"/>
          <w:szCs w:val="20"/>
          <w:shd w:val="clear" w:color="auto" w:fill="FFFFFF"/>
          <w:lang w:eastAsia="fr-FR"/>
        </w:rPr>
        <w:t>pl:</w:t>
      </w:r>
      <w:proofErr w:type="gramEnd"/>
      <w:r w:rsidRPr="0041664F">
        <w:rPr>
          <w:rFonts w:ascii="Helvetica Neue" w:eastAsia="Times New Roman" w:hAnsi="Helvetica Neue"/>
          <w:color w:val="555555"/>
          <w:sz w:val="20"/>
          <w:szCs w:val="20"/>
          <w:shd w:val="clear" w:color="auto" w:fill="FFFFFF"/>
          <w:lang w:eastAsia="fr-FR"/>
        </w:rPr>
        <w:t>multiDepartures</w:t>
      </w:r>
      <w:proofErr w:type="spellEnd"/>
      <w:r w:rsidRPr="0041664F">
        <w:rPr>
          <w:rFonts w:ascii="Helvetica Neue" w:eastAsia="Times New Roman" w:hAnsi="Helvetica Neue"/>
          <w:color w:val="555555"/>
          <w:sz w:val="20"/>
          <w:szCs w:val="20"/>
          <w:shd w:val="clear" w:color="auto" w:fill="FFFFFF"/>
          <w:lang w:eastAsia="fr-FR"/>
        </w:rPr>
        <w:t>": {</w:t>
      </w:r>
    </w:p>
    <w:p w14:paraId="724D53A5"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roofErr w:type="spellStart"/>
      <w:proofErr w:type="gramStart"/>
      <w:r w:rsidRPr="0041664F">
        <w:rPr>
          <w:rFonts w:ascii="Helvetica Neue" w:eastAsia="Times New Roman" w:hAnsi="Helvetica Neue"/>
          <w:color w:val="555555"/>
          <w:sz w:val="20"/>
          <w:szCs w:val="20"/>
          <w:shd w:val="clear" w:color="auto" w:fill="FFFFFF"/>
          <w:lang w:eastAsia="fr-FR"/>
        </w:rPr>
        <w:t>pl:</w:t>
      </w:r>
      <w:proofErr w:type="gramEnd"/>
      <w:r w:rsidRPr="0041664F">
        <w:rPr>
          <w:rFonts w:ascii="Helvetica Neue" w:eastAsia="Times New Roman" w:hAnsi="Helvetica Neue"/>
          <w:color w:val="555555"/>
          <w:sz w:val="20"/>
          <w:szCs w:val="20"/>
          <w:shd w:val="clear" w:color="auto" w:fill="FFFFFF"/>
          <w:lang w:eastAsia="fr-FR"/>
        </w:rPr>
        <w:t>Departure</w:t>
      </w:r>
      <w:proofErr w:type="spellEnd"/>
      <w:r w:rsidRPr="0041664F">
        <w:rPr>
          <w:rFonts w:ascii="Helvetica Neue" w:eastAsia="Times New Roman" w:hAnsi="Helvetica Neue"/>
          <w:color w:val="555555"/>
          <w:sz w:val="20"/>
          <w:szCs w:val="20"/>
          <w:shd w:val="clear" w:color="auto" w:fill="FFFFFF"/>
          <w:lang w:eastAsia="fr-FR"/>
        </w:rPr>
        <w:t>": [</w:t>
      </w:r>
    </w:p>
    <w:p w14:paraId="1B8EE7E4"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5462CE8C" w14:textId="5CD78D48"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"ns</w:t>
      </w:r>
      <w:r w:rsidR="001608AE">
        <w:rPr>
          <w:rFonts w:ascii="Helvetica Neue" w:eastAsia="Times New Roman" w:hAnsi="Helvetica Neue"/>
          <w:color w:val="555555"/>
          <w:sz w:val="20"/>
          <w:szCs w:val="20"/>
          <w:shd w:val="clear" w:color="auto" w:fill="FFFFFF"/>
          <w:lang w:eastAsia="fr-FR"/>
        </w:rPr>
        <w:t>3</w:t>
      </w:r>
      <w:r w:rsidRPr="0041664F">
        <w:rPr>
          <w:rFonts w:ascii="Helvetica Neue" w:eastAsia="Times New Roman" w:hAnsi="Helvetica Neue"/>
          <w:color w:val="555555"/>
          <w:sz w:val="20"/>
          <w:szCs w:val="20"/>
          <w:shd w:val="clear" w:color="auto" w:fill="FFFFFF"/>
          <w:lang w:eastAsia="fr-FR"/>
        </w:rPr>
        <w:t>:AccessDuration": "PT</w:t>
      </w:r>
      <w:r>
        <w:rPr>
          <w:rFonts w:ascii="Helvetica Neue" w:eastAsia="Times New Roman" w:hAnsi="Helvetica Neue"/>
          <w:color w:val="555555"/>
          <w:sz w:val="20"/>
          <w:szCs w:val="20"/>
          <w:shd w:val="clear" w:color="auto" w:fill="FFFFFF"/>
          <w:lang w:eastAsia="fr-FR"/>
        </w:rPr>
        <w:t>2</w:t>
      </w:r>
      <w:r w:rsidRPr="0041664F">
        <w:rPr>
          <w:rFonts w:ascii="Helvetica Neue" w:eastAsia="Times New Roman" w:hAnsi="Helvetica Neue"/>
          <w:color w:val="555555"/>
          <w:sz w:val="20"/>
          <w:szCs w:val="20"/>
          <w:shd w:val="clear" w:color="auto" w:fill="FFFFFF"/>
          <w:lang w:eastAsia="fr-FR"/>
        </w:rPr>
        <w:t>M</w:t>
      </w:r>
      <w:r>
        <w:rPr>
          <w:rFonts w:ascii="Helvetica Neue" w:eastAsia="Times New Roman" w:hAnsi="Helvetica Neue"/>
          <w:color w:val="555555"/>
          <w:sz w:val="20"/>
          <w:szCs w:val="20"/>
          <w:shd w:val="clear" w:color="auto" w:fill="FFFFFF"/>
          <w:lang w:eastAsia="fr-FR"/>
        </w:rPr>
        <w:t>15</w:t>
      </w:r>
      <w:r w:rsidRPr="0041664F">
        <w:rPr>
          <w:rFonts w:ascii="Helvetica Neue" w:eastAsia="Times New Roman" w:hAnsi="Helvetica Neue"/>
          <w:color w:val="555555"/>
          <w:sz w:val="20"/>
          <w:szCs w:val="20"/>
          <w:shd w:val="clear" w:color="auto" w:fill="FFFFFF"/>
          <w:lang w:eastAsia="fr-FR"/>
        </w:rPr>
        <w:t>S",</w:t>
      </w:r>
    </w:p>
    <w:p w14:paraId="6D9ABDF4" w14:textId="31298A9C"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"ns</w:t>
      </w:r>
      <w:r w:rsidR="001608AE">
        <w:rPr>
          <w:rFonts w:ascii="Helvetica Neue" w:eastAsia="Times New Roman" w:hAnsi="Helvetica Neue"/>
          <w:color w:val="555555"/>
          <w:sz w:val="20"/>
          <w:szCs w:val="20"/>
          <w:shd w:val="clear" w:color="auto" w:fill="FFFFFF"/>
          <w:lang w:eastAsia="fr-FR"/>
        </w:rPr>
        <w:t>3</w:t>
      </w:r>
      <w:r w:rsidRPr="0041664F">
        <w:rPr>
          <w:rFonts w:ascii="Helvetica Neue" w:eastAsia="Times New Roman" w:hAnsi="Helvetica Neue"/>
          <w:color w:val="555555"/>
          <w:sz w:val="20"/>
          <w:szCs w:val="20"/>
          <w:shd w:val="clear" w:color="auto" w:fill="FFFFFF"/>
          <w:lang w:eastAsia="fr-FR"/>
        </w:rPr>
        <w:t>:Position": {</w:t>
      </w:r>
    </w:p>
    <w:p w14:paraId="64762576" w14:textId="4F237CDD"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w:t>
      </w:r>
      <w:proofErr w:type="spellStart"/>
      <w:r>
        <w:rPr>
          <w:rFonts w:ascii="Helvetica Neue" w:eastAsia="Times New Roman" w:hAnsi="Helvetica Neue"/>
          <w:color w:val="555555"/>
          <w:sz w:val="20"/>
          <w:szCs w:val="20"/>
          <w:shd w:val="clear" w:color="auto" w:fill="FFFFFF"/>
          <w:lang w:eastAsia="fr-FR"/>
        </w:rPr>
        <w:t>Lat</w:t>
      </w:r>
      <w:proofErr w:type="spellEnd"/>
      <w:r>
        <w:rPr>
          <w:rFonts w:ascii="Helvetica Neue" w:eastAsia="Times New Roman" w:hAnsi="Helvetica Neue"/>
          <w:color w:val="555555"/>
          <w:sz w:val="20"/>
          <w:szCs w:val="20"/>
          <w:shd w:val="clear" w:color="auto" w:fill="FFFFFF"/>
          <w:lang w:eastAsia="fr-FR"/>
        </w:rPr>
        <w:t>": "</w:t>
      </w:r>
      <w:r w:rsidRPr="002D33C6">
        <w:rPr>
          <w:rFonts w:ascii="Helvetica Neue" w:eastAsia="Times New Roman" w:hAnsi="Helvetica Neue"/>
          <w:color w:val="555555"/>
          <w:sz w:val="20"/>
          <w:szCs w:val="20"/>
          <w:shd w:val="clear" w:color="auto" w:fill="FFFFFF"/>
          <w:lang w:eastAsia="fr-FR"/>
        </w:rPr>
        <w:t>48.851951</w:t>
      </w:r>
      <w:r w:rsidRPr="0041664F">
        <w:rPr>
          <w:rFonts w:ascii="Helvetica Neue" w:eastAsia="Times New Roman" w:hAnsi="Helvetica Neue"/>
          <w:color w:val="555555"/>
          <w:sz w:val="20"/>
          <w:szCs w:val="20"/>
          <w:shd w:val="clear" w:color="auto" w:fill="FFFFFF"/>
          <w:lang w:eastAsia="fr-FR"/>
        </w:rPr>
        <w:t>",</w:t>
      </w:r>
    </w:p>
    <w:p w14:paraId="23880865" w14:textId="685B2C58"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"Long": "</w:t>
      </w:r>
      <w:r w:rsidRPr="002D33C6">
        <w:rPr>
          <w:rFonts w:ascii="Helvetica Neue" w:eastAsia="Times New Roman" w:hAnsi="Helvetica Neue"/>
          <w:color w:val="555555"/>
          <w:sz w:val="20"/>
          <w:szCs w:val="20"/>
          <w:shd w:val="clear" w:color="auto" w:fill="FFFFFF"/>
          <w:lang w:eastAsia="fr-FR"/>
        </w:rPr>
        <w:t>2.263479</w:t>
      </w:r>
      <w:r w:rsidRPr="0041664F">
        <w:rPr>
          <w:rFonts w:ascii="Helvetica Neue" w:eastAsia="Times New Roman" w:hAnsi="Helvetica Neue"/>
          <w:color w:val="555555"/>
          <w:sz w:val="20"/>
          <w:szCs w:val="20"/>
          <w:shd w:val="clear" w:color="auto" w:fill="FFFFFF"/>
          <w:lang w:eastAsia="fr-FR"/>
        </w:rPr>
        <w:t>"</w:t>
      </w:r>
    </w:p>
    <w:p w14:paraId="34B6CD14"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63E64F8E"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1586EBE1"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7413E2CA" w14:textId="120043CB"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"ns</w:t>
      </w:r>
      <w:r w:rsidR="001608AE">
        <w:rPr>
          <w:rFonts w:ascii="Helvetica Neue" w:eastAsia="Times New Roman" w:hAnsi="Helvetica Neue"/>
          <w:color w:val="555555"/>
          <w:sz w:val="20"/>
          <w:szCs w:val="20"/>
          <w:shd w:val="clear" w:color="auto" w:fill="FFFFFF"/>
          <w:lang w:eastAsia="fr-FR"/>
        </w:rPr>
        <w:t>3</w:t>
      </w:r>
      <w:r w:rsidRPr="0041664F">
        <w:rPr>
          <w:rFonts w:ascii="Helvetica Neue" w:eastAsia="Times New Roman" w:hAnsi="Helvetica Neue"/>
          <w:color w:val="555555"/>
          <w:sz w:val="20"/>
          <w:szCs w:val="20"/>
          <w:shd w:val="clear" w:color="auto" w:fill="FFFFFF"/>
          <w:lang w:eastAsia="fr-FR"/>
        </w:rPr>
        <w:t>:AccessDuration": " PT</w:t>
      </w:r>
      <w:r>
        <w:rPr>
          <w:rFonts w:ascii="Helvetica Neue" w:eastAsia="Times New Roman" w:hAnsi="Helvetica Neue"/>
          <w:color w:val="555555"/>
          <w:sz w:val="20"/>
          <w:szCs w:val="20"/>
          <w:shd w:val="clear" w:color="auto" w:fill="FFFFFF"/>
          <w:lang w:eastAsia="fr-FR"/>
        </w:rPr>
        <w:t>15</w:t>
      </w:r>
      <w:r w:rsidRPr="0041664F">
        <w:rPr>
          <w:rFonts w:ascii="Helvetica Neue" w:eastAsia="Times New Roman" w:hAnsi="Helvetica Neue"/>
          <w:color w:val="555555"/>
          <w:sz w:val="20"/>
          <w:szCs w:val="20"/>
          <w:shd w:val="clear" w:color="auto" w:fill="FFFFFF"/>
          <w:lang w:eastAsia="fr-FR"/>
        </w:rPr>
        <w:t>S ",</w:t>
      </w:r>
    </w:p>
    <w:p w14:paraId="39F0473C" w14:textId="2F926B10"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"ns</w:t>
      </w:r>
      <w:r w:rsidR="001608AE">
        <w:rPr>
          <w:rFonts w:ascii="Helvetica Neue" w:eastAsia="Times New Roman" w:hAnsi="Helvetica Neue"/>
          <w:color w:val="555555"/>
          <w:sz w:val="20"/>
          <w:szCs w:val="20"/>
          <w:shd w:val="clear" w:color="auto" w:fill="FFFFFF"/>
          <w:lang w:eastAsia="fr-FR"/>
        </w:rPr>
        <w:t>3</w:t>
      </w:r>
      <w:r w:rsidRPr="0041664F">
        <w:rPr>
          <w:rFonts w:ascii="Helvetica Neue" w:eastAsia="Times New Roman" w:hAnsi="Helvetica Neue"/>
          <w:color w:val="555555"/>
          <w:sz w:val="20"/>
          <w:szCs w:val="20"/>
          <w:shd w:val="clear" w:color="auto" w:fill="FFFFFF"/>
          <w:lang w:eastAsia="fr-FR"/>
        </w:rPr>
        <w:t>:Position": {</w:t>
      </w:r>
    </w:p>
    <w:p w14:paraId="51E99958" w14:textId="74830504"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roofErr w:type="spellStart"/>
      <w:r w:rsidRPr="0041664F">
        <w:rPr>
          <w:rFonts w:ascii="Helvetica Neue" w:eastAsia="Times New Roman" w:hAnsi="Helvetica Neue"/>
          <w:color w:val="555555"/>
          <w:sz w:val="20"/>
          <w:szCs w:val="20"/>
          <w:shd w:val="clear" w:color="auto" w:fill="FFFFFF"/>
          <w:lang w:eastAsia="fr-FR"/>
        </w:rPr>
        <w:t>Lat</w:t>
      </w:r>
      <w:proofErr w:type="spellEnd"/>
      <w:r w:rsidRPr="0041664F">
        <w:rPr>
          <w:rFonts w:ascii="Helvetica Neue" w:eastAsia="Times New Roman" w:hAnsi="Helvetica Neue"/>
          <w:color w:val="555555"/>
          <w:sz w:val="20"/>
          <w:szCs w:val="20"/>
          <w:shd w:val="clear" w:color="auto" w:fill="FFFFFF"/>
          <w:lang w:eastAsia="fr-FR"/>
        </w:rPr>
        <w:t>": "</w:t>
      </w:r>
      <w:r w:rsidRPr="002D33C6">
        <w:rPr>
          <w:rFonts w:ascii="Helvetica Neue" w:eastAsia="Times New Roman" w:hAnsi="Helvetica Neue"/>
          <w:color w:val="555555"/>
          <w:sz w:val="20"/>
          <w:szCs w:val="20"/>
          <w:shd w:val="clear" w:color="auto" w:fill="FFFFFF"/>
          <w:lang w:eastAsia="fr-FR"/>
        </w:rPr>
        <w:t>48.851888</w:t>
      </w:r>
      <w:r w:rsidRPr="0041664F">
        <w:rPr>
          <w:rFonts w:ascii="Helvetica Neue" w:eastAsia="Times New Roman" w:hAnsi="Helvetica Neue"/>
          <w:color w:val="555555"/>
          <w:sz w:val="20"/>
          <w:szCs w:val="20"/>
          <w:shd w:val="clear" w:color="auto" w:fill="FFFFFF"/>
          <w:lang w:eastAsia="fr-FR"/>
        </w:rPr>
        <w:t>",</w:t>
      </w:r>
    </w:p>
    <w:p w14:paraId="09ACA8ED" w14:textId="28E7409A"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            "Long": "</w:t>
      </w:r>
      <w:r w:rsidRPr="002D33C6">
        <w:rPr>
          <w:rFonts w:ascii="Helvetica Neue" w:eastAsia="Times New Roman" w:hAnsi="Helvetica Neue"/>
          <w:color w:val="555555"/>
          <w:sz w:val="20"/>
          <w:szCs w:val="20"/>
          <w:shd w:val="clear" w:color="auto" w:fill="FFFFFF"/>
          <w:lang w:eastAsia="fr-FR"/>
        </w:rPr>
        <w:t>2.270196</w:t>
      </w:r>
      <w:r w:rsidRPr="0041664F">
        <w:rPr>
          <w:rFonts w:ascii="Helvetica Neue" w:eastAsia="Times New Roman" w:hAnsi="Helvetica Neue"/>
          <w:color w:val="555555"/>
          <w:sz w:val="20"/>
          <w:szCs w:val="20"/>
          <w:shd w:val="clear" w:color="auto" w:fill="FFFFFF"/>
          <w:lang w:eastAsia="fr-FR"/>
        </w:rPr>
        <w:t>"</w:t>
      </w:r>
    </w:p>
    <w:p w14:paraId="3FD94B6A"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0E2EE7A5"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38795904"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2258D183"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roofErr w:type="spellStart"/>
      <w:proofErr w:type="gramStart"/>
      <w:r w:rsidRPr="0041664F">
        <w:rPr>
          <w:rFonts w:ascii="Helvetica Neue" w:eastAsia="Times New Roman" w:hAnsi="Helvetica Neue"/>
          <w:color w:val="555555"/>
          <w:sz w:val="20"/>
          <w:szCs w:val="20"/>
          <w:shd w:val="clear" w:color="auto" w:fill="FFFFFF"/>
          <w:lang w:eastAsia="fr-FR"/>
        </w:rPr>
        <w:t>pl:</w:t>
      </w:r>
      <w:proofErr w:type="gramEnd"/>
      <w:r w:rsidRPr="0041664F">
        <w:rPr>
          <w:rFonts w:ascii="Helvetica Neue" w:eastAsia="Times New Roman" w:hAnsi="Helvetica Neue"/>
          <w:color w:val="555555"/>
          <w:sz w:val="20"/>
          <w:szCs w:val="20"/>
          <w:shd w:val="clear" w:color="auto" w:fill="FFFFFF"/>
          <w:lang w:eastAsia="fr-FR"/>
        </w:rPr>
        <w:t>Arrival</w:t>
      </w:r>
      <w:proofErr w:type="spellEnd"/>
      <w:r w:rsidRPr="0041664F">
        <w:rPr>
          <w:rFonts w:ascii="Helvetica Neue" w:eastAsia="Times New Roman" w:hAnsi="Helvetica Neue"/>
          <w:color w:val="555555"/>
          <w:sz w:val="20"/>
          <w:szCs w:val="20"/>
          <w:shd w:val="clear" w:color="auto" w:fill="FFFFFF"/>
          <w:lang w:eastAsia="fr-FR"/>
        </w:rPr>
        <w:t>": {</w:t>
      </w:r>
    </w:p>
    <w:p w14:paraId="446A4703" w14:textId="7A1BA88E"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"ns</w:t>
      </w:r>
      <w:r w:rsidR="001608AE">
        <w:rPr>
          <w:rFonts w:ascii="Helvetica Neue" w:eastAsia="Times New Roman" w:hAnsi="Helvetica Neue"/>
          <w:color w:val="555555"/>
          <w:sz w:val="20"/>
          <w:szCs w:val="20"/>
          <w:shd w:val="clear" w:color="auto" w:fill="FFFFFF"/>
          <w:lang w:eastAsia="fr-FR"/>
        </w:rPr>
        <w:t>3</w:t>
      </w:r>
      <w:r w:rsidRPr="0041664F">
        <w:rPr>
          <w:rFonts w:ascii="Helvetica Neue" w:eastAsia="Times New Roman" w:hAnsi="Helvetica Neue"/>
          <w:color w:val="555555"/>
          <w:sz w:val="20"/>
          <w:szCs w:val="20"/>
          <w:shd w:val="clear" w:color="auto" w:fill="FFFFFF"/>
          <w:lang w:eastAsia="fr-FR"/>
        </w:rPr>
        <w:t>:AccessDuration": " PT</w:t>
      </w:r>
      <w:r>
        <w:rPr>
          <w:rFonts w:ascii="Helvetica Neue" w:eastAsia="Times New Roman" w:hAnsi="Helvetica Neue"/>
          <w:color w:val="555555"/>
          <w:sz w:val="20"/>
          <w:szCs w:val="20"/>
          <w:shd w:val="clear" w:color="auto" w:fill="FFFFFF"/>
          <w:lang w:eastAsia="fr-FR"/>
        </w:rPr>
        <w:t>5</w:t>
      </w:r>
      <w:r w:rsidRPr="0041664F">
        <w:rPr>
          <w:rFonts w:ascii="Helvetica Neue" w:eastAsia="Times New Roman" w:hAnsi="Helvetica Neue"/>
          <w:color w:val="555555"/>
          <w:sz w:val="20"/>
          <w:szCs w:val="20"/>
          <w:shd w:val="clear" w:color="auto" w:fill="FFFFFF"/>
          <w:lang w:eastAsia="fr-FR"/>
        </w:rPr>
        <w:t>S ",</w:t>
      </w:r>
    </w:p>
    <w:p w14:paraId="3C330F50" w14:textId="2CE28CFF"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"ns</w:t>
      </w:r>
      <w:r w:rsidR="001608AE">
        <w:rPr>
          <w:rFonts w:ascii="Helvetica Neue" w:eastAsia="Times New Roman" w:hAnsi="Helvetica Neue"/>
          <w:color w:val="555555"/>
          <w:sz w:val="20"/>
          <w:szCs w:val="20"/>
          <w:shd w:val="clear" w:color="auto" w:fill="FFFFFF"/>
          <w:lang w:eastAsia="fr-FR"/>
        </w:rPr>
        <w:t>3</w:t>
      </w:r>
      <w:r w:rsidRPr="0041664F">
        <w:rPr>
          <w:rFonts w:ascii="Helvetica Neue" w:eastAsia="Times New Roman" w:hAnsi="Helvetica Neue"/>
          <w:color w:val="555555"/>
          <w:sz w:val="20"/>
          <w:szCs w:val="20"/>
          <w:shd w:val="clear" w:color="auto" w:fill="FFFFFF"/>
          <w:lang w:eastAsia="fr-FR"/>
        </w:rPr>
        <w:t>:QuayId": "QuayId0"</w:t>
      </w:r>
    </w:p>
    <w:p w14:paraId="0DDF4602"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498D7B51" w14:textId="77777777" w:rsidR="0041664F" w:rsidRPr="0041664F" w:rsidRDefault="0041664F" w:rsidP="0041664F">
      <w:pPr>
        <w:jc w:val="left"/>
        <w:rPr>
          <w:rFonts w:ascii="Helvetica Neue" w:eastAsia="Times New Roman" w:hAnsi="Helvetica Neue"/>
          <w:color w:val="555555"/>
          <w:sz w:val="20"/>
          <w:szCs w:val="20"/>
          <w:shd w:val="clear" w:color="auto" w:fill="FFFFFF"/>
          <w:lang w:eastAsia="fr-FR"/>
        </w:rPr>
      </w:pPr>
      <w:r w:rsidRPr="0041664F">
        <w:rPr>
          <w:rFonts w:ascii="Helvetica Neue" w:eastAsia="Times New Roman" w:hAnsi="Helvetica Neue"/>
          <w:color w:val="555555"/>
          <w:sz w:val="20"/>
          <w:szCs w:val="20"/>
          <w:shd w:val="clear" w:color="auto" w:fill="FFFFFF"/>
          <w:lang w:eastAsia="fr-FR"/>
        </w:rPr>
        <w:t>    },</w:t>
      </w:r>
    </w:p>
    <w:p w14:paraId="18A6BAC0"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DepartureTime</w:t>
      </w:r>
      <w:proofErr w:type="spellEnd"/>
      <w:r w:rsidRPr="002D33C6">
        <w:rPr>
          <w:rFonts w:ascii="Helvetica Neue" w:eastAsia="Times New Roman" w:hAnsi="Helvetica Neue"/>
          <w:color w:val="555555"/>
          <w:sz w:val="20"/>
          <w:szCs w:val="20"/>
          <w:shd w:val="clear" w:color="auto" w:fill="FFFFFF"/>
          <w:lang w:eastAsia="fr-FR"/>
        </w:rPr>
        <w:t>": "2014-02-24T18:13:51.0",</w:t>
      </w:r>
    </w:p>
    <w:p w14:paraId="4F571EB5"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gramStart"/>
      <w:r w:rsidRPr="002D33C6">
        <w:rPr>
          <w:rFonts w:ascii="Helvetica Neue" w:eastAsia="Times New Roman" w:hAnsi="Helvetica Neue"/>
          <w:color w:val="555555"/>
          <w:sz w:val="20"/>
          <w:szCs w:val="20"/>
          <w:shd w:val="clear" w:color="auto" w:fill="FFFFFF"/>
          <w:lang w:eastAsia="fr-FR"/>
        </w:rPr>
        <w:t>modes</w:t>
      </w:r>
      <w:proofErr w:type="gramEnd"/>
      <w:r w:rsidRPr="002D33C6">
        <w:rPr>
          <w:rFonts w:ascii="Helvetica Neue" w:eastAsia="Times New Roman" w:hAnsi="Helvetica Neue"/>
          <w:color w:val="555555"/>
          <w:sz w:val="20"/>
          <w:szCs w:val="20"/>
          <w:shd w:val="clear" w:color="auto" w:fill="FFFFFF"/>
          <w:lang w:eastAsia="fr-FR"/>
        </w:rPr>
        <w:t>": {</w:t>
      </w:r>
    </w:p>
    <w:p w14:paraId="5C41E01E"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"Mode": [</w:t>
      </w:r>
    </w:p>
    <w:p w14:paraId="663FBAFC"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"BUS",</w:t>
      </w:r>
    </w:p>
    <w:p w14:paraId="35F53874"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"TRAM"</w:t>
      </w:r>
    </w:p>
    <w:p w14:paraId="1B838AFE"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2077E560"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32A76912"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selfDriveConditions</w:t>
      </w:r>
      <w:proofErr w:type="spellEnd"/>
      <w:proofErr w:type="gramEnd"/>
      <w:r w:rsidRPr="002D33C6">
        <w:rPr>
          <w:rFonts w:ascii="Helvetica Neue" w:eastAsia="Times New Roman" w:hAnsi="Helvetica Neue"/>
          <w:color w:val="555555"/>
          <w:sz w:val="20"/>
          <w:szCs w:val="20"/>
          <w:shd w:val="clear" w:color="auto" w:fill="FFFFFF"/>
          <w:lang w:eastAsia="fr-FR"/>
        </w:rPr>
        <w:t>": {</w:t>
      </w:r>
    </w:p>
    <w:p w14:paraId="5B769F2B"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SelfDriveCondition</w:t>
      </w:r>
      <w:proofErr w:type="spellEnd"/>
      <w:r w:rsidRPr="002D33C6">
        <w:rPr>
          <w:rFonts w:ascii="Helvetica Neue" w:eastAsia="Times New Roman" w:hAnsi="Helvetica Neue"/>
          <w:color w:val="555555"/>
          <w:sz w:val="20"/>
          <w:szCs w:val="20"/>
          <w:shd w:val="clear" w:color="auto" w:fill="FFFFFF"/>
          <w:lang w:eastAsia="fr-FR"/>
        </w:rPr>
        <w:t>": [</w:t>
      </w:r>
    </w:p>
    <w:p w14:paraId="70C52755"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5682EB9A"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SelfDriveMode</w:t>
      </w:r>
      <w:proofErr w:type="spellEnd"/>
      <w:r w:rsidRPr="002D33C6">
        <w:rPr>
          <w:rFonts w:ascii="Helvetica Neue" w:eastAsia="Times New Roman" w:hAnsi="Helvetica Neue"/>
          <w:color w:val="555555"/>
          <w:sz w:val="20"/>
          <w:szCs w:val="20"/>
          <w:shd w:val="clear" w:color="auto" w:fill="FFFFFF"/>
          <w:lang w:eastAsia="fr-FR"/>
        </w:rPr>
        <w:t>": "CAR",</w:t>
      </w:r>
    </w:p>
    <w:p w14:paraId="7795595F"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TripPart</w:t>
      </w:r>
      <w:proofErr w:type="spellEnd"/>
      <w:r w:rsidRPr="002D33C6">
        <w:rPr>
          <w:rFonts w:ascii="Helvetica Neue" w:eastAsia="Times New Roman" w:hAnsi="Helvetica Neue"/>
          <w:color w:val="555555"/>
          <w:sz w:val="20"/>
          <w:szCs w:val="20"/>
          <w:shd w:val="clear" w:color="auto" w:fill="FFFFFF"/>
          <w:lang w:eastAsia="fr-FR"/>
        </w:rPr>
        <w:t>": "DEPARTURE"</w:t>
      </w:r>
    </w:p>
    <w:p w14:paraId="379276F7"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08EAB97A"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2FDA2555"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SelfDriveMode</w:t>
      </w:r>
      <w:proofErr w:type="spellEnd"/>
      <w:r w:rsidRPr="002D33C6">
        <w:rPr>
          <w:rFonts w:ascii="Helvetica Neue" w:eastAsia="Times New Roman" w:hAnsi="Helvetica Neue"/>
          <w:color w:val="555555"/>
          <w:sz w:val="20"/>
          <w:szCs w:val="20"/>
          <w:shd w:val="clear" w:color="auto" w:fill="FFFFFF"/>
          <w:lang w:eastAsia="fr-FR"/>
        </w:rPr>
        <w:t>": "BIKE",</w:t>
      </w:r>
    </w:p>
    <w:p w14:paraId="5ED70791"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TripPart</w:t>
      </w:r>
      <w:proofErr w:type="spellEnd"/>
      <w:r w:rsidRPr="002D33C6">
        <w:rPr>
          <w:rFonts w:ascii="Helvetica Neue" w:eastAsia="Times New Roman" w:hAnsi="Helvetica Neue"/>
          <w:color w:val="555555"/>
          <w:sz w:val="20"/>
          <w:szCs w:val="20"/>
          <w:shd w:val="clear" w:color="auto" w:fill="FFFFFF"/>
          <w:lang w:eastAsia="fr-FR"/>
        </w:rPr>
        <w:t>": "ARRIVAL"</w:t>
      </w:r>
    </w:p>
    <w:p w14:paraId="7A4A2FC5"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0B17A091"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247781DE"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17BDD50D"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AccessibilityConstraint</w:t>
      </w:r>
      <w:proofErr w:type="spellEnd"/>
      <w:r w:rsidRPr="002D33C6">
        <w:rPr>
          <w:rFonts w:ascii="Helvetica Neue" w:eastAsia="Times New Roman" w:hAnsi="Helvetica Neue"/>
          <w:color w:val="555555"/>
          <w:sz w:val="20"/>
          <w:szCs w:val="20"/>
          <w:shd w:val="clear" w:color="auto" w:fill="FFFFFF"/>
          <w:lang w:eastAsia="fr-FR"/>
        </w:rPr>
        <w:t>": "false",</w:t>
      </w:r>
    </w:p>
    <w:p w14:paraId="68A31E6D"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Language</w:t>
      </w:r>
      <w:proofErr w:type="spellEnd"/>
      <w:r w:rsidRPr="002D33C6">
        <w:rPr>
          <w:rFonts w:ascii="Helvetica Neue" w:eastAsia="Times New Roman" w:hAnsi="Helvetica Neue"/>
          <w:color w:val="555555"/>
          <w:sz w:val="20"/>
          <w:szCs w:val="20"/>
          <w:shd w:val="clear" w:color="auto" w:fill="FFFFFF"/>
          <w:lang w:eastAsia="fr-FR"/>
        </w:rPr>
        <w:t>": "</w:t>
      </w:r>
      <w:proofErr w:type="spellStart"/>
      <w:r w:rsidRPr="002D33C6">
        <w:rPr>
          <w:rFonts w:ascii="Helvetica Neue" w:eastAsia="Times New Roman" w:hAnsi="Helvetica Neue"/>
          <w:color w:val="555555"/>
          <w:sz w:val="20"/>
          <w:szCs w:val="20"/>
          <w:shd w:val="clear" w:color="auto" w:fill="FFFFFF"/>
          <w:lang w:eastAsia="fr-FR"/>
        </w:rPr>
        <w:t>fr</w:t>
      </w:r>
      <w:proofErr w:type="spellEnd"/>
      <w:r w:rsidRPr="002D33C6">
        <w:rPr>
          <w:rFonts w:ascii="Helvetica Neue" w:eastAsia="Times New Roman" w:hAnsi="Helvetica Neue"/>
          <w:color w:val="555555"/>
          <w:sz w:val="20"/>
          <w:szCs w:val="20"/>
          <w:shd w:val="clear" w:color="auto" w:fill="FFFFFF"/>
          <w:lang w:eastAsia="fr-FR"/>
        </w:rPr>
        <w:t>-FR",</w:t>
      </w:r>
    </w:p>
    <w:p w14:paraId="54D3191B"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roofErr w:type="spellStart"/>
      <w:proofErr w:type="gramStart"/>
      <w:r w:rsidRPr="002D33C6">
        <w:rPr>
          <w:rFonts w:ascii="Helvetica Neue" w:eastAsia="Times New Roman" w:hAnsi="Helvetica Neue"/>
          <w:color w:val="555555"/>
          <w:sz w:val="20"/>
          <w:szCs w:val="20"/>
          <w:shd w:val="clear" w:color="auto" w:fill="FFFFFF"/>
          <w:lang w:eastAsia="fr-FR"/>
        </w:rPr>
        <w:t>pl:</w:t>
      </w:r>
      <w:proofErr w:type="gramEnd"/>
      <w:r w:rsidRPr="002D33C6">
        <w:rPr>
          <w:rFonts w:ascii="Helvetica Neue" w:eastAsia="Times New Roman" w:hAnsi="Helvetica Neue"/>
          <w:color w:val="555555"/>
          <w:sz w:val="20"/>
          <w:szCs w:val="20"/>
          <w:shd w:val="clear" w:color="auto" w:fill="FFFFFF"/>
          <w:lang w:eastAsia="fr-FR"/>
        </w:rPr>
        <w:t>options</w:t>
      </w:r>
      <w:proofErr w:type="spellEnd"/>
      <w:r w:rsidRPr="002D33C6">
        <w:rPr>
          <w:rFonts w:ascii="Helvetica Neue" w:eastAsia="Times New Roman" w:hAnsi="Helvetica Neue"/>
          <w:color w:val="555555"/>
          <w:sz w:val="20"/>
          <w:szCs w:val="20"/>
          <w:shd w:val="clear" w:color="auto" w:fill="FFFFFF"/>
          <w:lang w:eastAsia="fr-FR"/>
        </w:rPr>
        <w:t>": { "</w:t>
      </w:r>
      <w:proofErr w:type="spellStart"/>
      <w:r w:rsidRPr="002D33C6">
        <w:rPr>
          <w:rFonts w:ascii="Helvetica Neue" w:eastAsia="Times New Roman" w:hAnsi="Helvetica Neue"/>
          <w:color w:val="555555"/>
          <w:sz w:val="20"/>
          <w:szCs w:val="20"/>
          <w:shd w:val="clear" w:color="auto" w:fill="FFFFFF"/>
          <w:lang w:eastAsia="fr-FR"/>
        </w:rPr>
        <w:t>pl:Option</w:t>
      </w:r>
      <w:proofErr w:type="spellEnd"/>
      <w:r w:rsidRPr="002D33C6">
        <w:rPr>
          <w:rFonts w:ascii="Helvetica Neue" w:eastAsia="Times New Roman" w:hAnsi="Helvetica Neue"/>
          <w:color w:val="555555"/>
          <w:sz w:val="20"/>
          <w:szCs w:val="20"/>
          <w:shd w:val="clear" w:color="auto" w:fill="FFFFFF"/>
          <w:lang w:eastAsia="fr-FR"/>
        </w:rPr>
        <w:t>": "DEPARTURE_ARRIVAL_OPTIMIZED" }</w:t>
      </w:r>
    </w:p>
    <w:p w14:paraId="41771506" w14:textId="77777777" w:rsidR="0041664F" w:rsidRPr="002D33C6" w:rsidRDefault="0041664F" w:rsidP="0041664F">
      <w:pPr>
        <w:jc w:val="left"/>
        <w:rPr>
          <w:rFonts w:ascii="Helvetica Neue" w:eastAsia="Times New Roman" w:hAnsi="Helvetica Neue"/>
          <w:color w:val="555555"/>
          <w:sz w:val="20"/>
          <w:szCs w:val="20"/>
          <w:shd w:val="clear" w:color="auto" w:fill="FFFFFF"/>
          <w:lang w:eastAsia="fr-FR"/>
        </w:rPr>
      </w:pPr>
      <w:r w:rsidRPr="002D33C6">
        <w:rPr>
          <w:rFonts w:ascii="Helvetica Neue" w:eastAsia="Times New Roman" w:hAnsi="Helvetica Neue"/>
          <w:color w:val="555555"/>
          <w:sz w:val="20"/>
          <w:szCs w:val="20"/>
          <w:shd w:val="clear" w:color="auto" w:fill="FFFFFF"/>
          <w:lang w:eastAsia="fr-FR"/>
        </w:rPr>
        <w:t>  }</w:t>
      </w:r>
    </w:p>
    <w:p w14:paraId="39978EAD" w14:textId="77777777" w:rsidR="0041664F" w:rsidRDefault="0041664F" w:rsidP="00BD1B4C"/>
    <w:p w14:paraId="3A2EF09B" w14:textId="35281A65" w:rsidR="00EB79E1" w:rsidRDefault="00EB79E1" w:rsidP="00A04797">
      <w:pPr>
        <w:pStyle w:val="Titre3"/>
      </w:pPr>
      <w:r>
        <w:t>Exception du service</w:t>
      </w:r>
    </w:p>
    <w:p w14:paraId="5E896E3B" w14:textId="77777777" w:rsidR="00EB79E1" w:rsidRDefault="00EB79E1" w:rsidP="00EB79E1">
      <w:r>
        <w:t xml:space="preserve">En cas de succès de l’exécution du service du service celui-ci produit un </w:t>
      </w:r>
      <w:proofErr w:type="spellStart"/>
      <w:r>
        <w:t>Status</w:t>
      </w:r>
      <w:proofErr w:type="spellEnd"/>
      <w:r>
        <w:t xml:space="preserve"> portant le code </w:t>
      </w:r>
      <w:r>
        <w:fldChar w:fldCharType="begin"/>
      </w:r>
      <w:r>
        <w:instrText xml:space="preserve"> REF CODE_OK \h </w:instrText>
      </w:r>
      <w:r>
        <w:fldChar w:fldCharType="separate"/>
      </w:r>
      <w:r>
        <w:t>OK</w:t>
      </w:r>
      <w:r>
        <w:fldChar w:fldCharType="end"/>
      </w:r>
      <w:r>
        <w:t>.</w:t>
      </w:r>
    </w:p>
    <w:p w14:paraId="5956A998" w14:textId="77777777" w:rsidR="00EB79E1" w:rsidRDefault="00EB79E1" w:rsidP="00EB79E1"/>
    <w:p w14:paraId="35D12FEB" w14:textId="7A1D6371" w:rsidR="00EB79E1" w:rsidRPr="00EB79E1" w:rsidRDefault="00EB79E1" w:rsidP="00EB79E1">
      <w:r>
        <w:t xml:space="preserve">Les codes d’échec possibles sont les suivants : </w:t>
      </w:r>
      <w:r>
        <w:fldChar w:fldCharType="begin"/>
      </w:r>
      <w:r>
        <w:instrText xml:space="preserve"> REF CODE_UNKNOWN_END_POINT \h </w:instrText>
      </w:r>
      <w:r>
        <w:fldChar w:fldCharType="separate"/>
      </w:r>
      <w:r>
        <w:t>UNKNOWN_END_POINT</w:t>
      </w:r>
      <w:r>
        <w:fldChar w:fldCharType="end"/>
      </w:r>
      <w:r>
        <w:t xml:space="preserve">, </w:t>
      </w:r>
      <w:r>
        <w:fldChar w:fldCharType="begin"/>
      </w:r>
      <w:r>
        <w:instrText xml:space="preserve"> REF CODE_TOO_MANY_END_POINT \h </w:instrText>
      </w:r>
      <w:r>
        <w:fldChar w:fldCharType="separate"/>
      </w:r>
      <w:r>
        <w:t>TOO_MANY_END_POINT</w:t>
      </w:r>
      <w:r>
        <w:fldChar w:fldCharType="end"/>
      </w:r>
      <w:r>
        <w:t xml:space="preserve">, </w:t>
      </w:r>
      <w:r>
        <w:fldChar w:fldCharType="begin"/>
      </w:r>
      <w:r>
        <w:instrText xml:space="preserve"> REF CODE_TOO_FAR_POSITION \h </w:instrText>
      </w:r>
      <w:r>
        <w:fldChar w:fldCharType="separate"/>
      </w:r>
      <w:r>
        <w:t>TOO_FAR_POSITION</w:t>
      </w:r>
      <w:r>
        <w:fldChar w:fldCharType="end"/>
      </w:r>
      <w:r>
        <w:t xml:space="preserve">, </w:t>
      </w:r>
      <w:r>
        <w:fldChar w:fldCharType="begin"/>
      </w:r>
      <w:r>
        <w:instrText xml:space="preserve"> REF CODE_DATE_OUT_OF_SCOPE \h </w:instrText>
      </w:r>
      <w:r>
        <w:fldChar w:fldCharType="separate"/>
      </w:r>
      <w:r>
        <w:t>DATE_OUT_OF_SCOPE</w:t>
      </w:r>
      <w:r>
        <w:fldChar w:fldCharType="end"/>
      </w:r>
      <w:r>
        <w:t xml:space="preserve">, </w:t>
      </w:r>
      <w:r>
        <w:fldChar w:fldCharType="begin"/>
      </w:r>
      <w:r>
        <w:instrText xml:space="preserve"> REF CODE_BAD_REQUEST \h </w:instrText>
      </w:r>
      <w:r>
        <w:fldChar w:fldCharType="separate"/>
      </w:r>
      <w:r>
        <w:t>BAD_REQUEST</w:t>
      </w:r>
      <w:r>
        <w:fldChar w:fldCharType="end"/>
      </w:r>
      <w:r>
        <w:t xml:space="preserve">, </w:t>
      </w:r>
      <w:r>
        <w:fldChar w:fldCharType="begin"/>
      </w:r>
      <w:r>
        <w:instrText xml:space="preserve"> REF CODE_INTERNAL_ERROR \h </w:instrText>
      </w:r>
      <w:r>
        <w:fldChar w:fldCharType="separate"/>
      </w:r>
      <w:r>
        <w:t>INTERNAL_ERROR</w:t>
      </w:r>
      <w:r>
        <w:fldChar w:fldCharType="end"/>
      </w:r>
      <w:r>
        <w:t>.</w:t>
      </w:r>
    </w:p>
    <w:p w14:paraId="57FBD421" w14:textId="77777777" w:rsidR="00A04797" w:rsidRDefault="00A04797" w:rsidP="00A04797">
      <w:pPr>
        <w:pStyle w:val="Titre3"/>
      </w:pPr>
      <w:r>
        <w:t>Définition de la réponse</w:t>
      </w:r>
    </w:p>
    <w:p w14:paraId="7305D1C6" w14:textId="77777777" w:rsidR="00A04797" w:rsidRDefault="00A04797" w:rsidP="00A04797"/>
    <w:p w14:paraId="414D8653" w14:textId="145D9759" w:rsidR="00A04797" w:rsidRDefault="00A04797" w:rsidP="00A04797">
      <w:r>
        <w:t xml:space="preserve">La structure de réponse correspond à l’élément </w:t>
      </w:r>
      <w:proofErr w:type="spellStart"/>
      <w:r w:rsidRPr="0010216D">
        <w:t>ItinerariesResponse</w:t>
      </w:r>
      <w:proofErr w:type="spellEnd"/>
      <w:r>
        <w:t xml:space="preserve"> du fichier</w:t>
      </w:r>
      <w:r w:rsidR="00887C99">
        <w:t xml:space="preserve"> </w:t>
      </w:r>
      <w:r w:rsidR="00887C99">
        <w:fldChar w:fldCharType="begin"/>
      </w:r>
      <w:r w:rsidR="00887C99">
        <w:instrText xml:space="preserve"> REF MisPlanTrip \h </w:instrText>
      </w:r>
      <w:r w:rsidR="00887C99">
        <w:fldChar w:fldCharType="separate"/>
      </w:r>
      <w:r w:rsidR="00887C99">
        <w:t>MisPlanTrip.xsd</w:t>
      </w:r>
      <w:r w:rsidR="00887C99">
        <w:fldChar w:fldCharType="end"/>
      </w:r>
      <w:r>
        <w:t>.</w:t>
      </w:r>
    </w:p>
    <w:p w14:paraId="5626FF7C" w14:textId="77777777" w:rsidR="00A04797" w:rsidRDefault="00A04797" w:rsidP="00A04797"/>
    <w:p w14:paraId="204A41B8" w14:textId="1F9D1997" w:rsidR="00A04797" w:rsidRDefault="00A04797" w:rsidP="00A04797">
      <w:r>
        <w:t>S’il n’exi</w:t>
      </w:r>
      <w:r w:rsidR="00F8727E">
        <w:t>s</w:t>
      </w:r>
      <w:r>
        <w:t>te aucune solution d’itinéraire</w:t>
      </w:r>
      <w:r w:rsidR="005900A7">
        <w:t>,</w:t>
      </w:r>
      <w:r>
        <w:t xml:space="preserve"> </w:t>
      </w:r>
      <w:r w:rsidR="003C7CE7">
        <w:t xml:space="preserve">l’élément </w:t>
      </w:r>
      <w:proofErr w:type="spellStart"/>
      <w:r w:rsidR="00C316EC">
        <w:t>D</w:t>
      </w:r>
      <w:r w:rsidR="00FB1290">
        <w:t>etailedTrip</w:t>
      </w:r>
      <w:proofErr w:type="spellEnd"/>
      <w:r w:rsidR="008829CE">
        <w:t xml:space="preserve"> </w:t>
      </w:r>
      <w:r w:rsidR="00FB1290">
        <w:t xml:space="preserve">est absent </w:t>
      </w:r>
      <w:r w:rsidR="002A197F">
        <w:t>de la structure de réponse</w:t>
      </w:r>
      <w:r>
        <w:t>.</w:t>
      </w:r>
    </w:p>
    <w:p w14:paraId="622DA6A2" w14:textId="77777777" w:rsidR="0024749C" w:rsidRDefault="0024749C" w:rsidP="00A04797"/>
    <w:p w14:paraId="0C4BA739" w14:textId="16238312" w:rsidR="002A197F" w:rsidRDefault="002A197F" w:rsidP="00A04797">
      <w:r>
        <w:t>L</w:t>
      </w:r>
      <w:r w:rsidR="003C7CE7">
        <w:t>’élément</w:t>
      </w:r>
      <w:r>
        <w:t xml:space="preserve"> </w:t>
      </w:r>
      <w:proofErr w:type="spellStart"/>
      <w:r>
        <w:t>DetailedTrip</w:t>
      </w:r>
      <w:proofErr w:type="spellEnd"/>
      <w:r>
        <w:t xml:space="preserve"> </w:t>
      </w:r>
      <w:r w:rsidR="003C7CE7">
        <w:t>est une solution d’itinéraire optimale</w:t>
      </w:r>
      <w:r>
        <w:t xml:space="preserve"> par rapport :</w:t>
      </w:r>
    </w:p>
    <w:p w14:paraId="594CE041" w14:textId="26CB97EB" w:rsidR="002A197F" w:rsidRDefault="002A197F" w:rsidP="002A197F">
      <w:pPr>
        <w:pStyle w:val="Paragraphedeliste"/>
        <w:numPr>
          <w:ilvl w:val="0"/>
          <w:numId w:val="5"/>
        </w:numPr>
      </w:pPr>
      <w:r>
        <w:t>aux points de départ demandés</w:t>
      </w:r>
      <w:r w:rsidR="00433DC1">
        <w:t xml:space="preserve"> (</w:t>
      </w:r>
      <w:proofErr w:type="spellStart"/>
      <w:r w:rsidR="00433DC1">
        <w:t>Departure</w:t>
      </w:r>
      <w:proofErr w:type="spellEnd"/>
      <w:r w:rsidR="00433DC1">
        <w:t>)</w:t>
      </w:r>
    </w:p>
    <w:p w14:paraId="79E88494" w14:textId="0AEFCA98" w:rsidR="002A197F" w:rsidRDefault="002A197F" w:rsidP="002A197F">
      <w:pPr>
        <w:pStyle w:val="Paragraphedeliste"/>
        <w:numPr>
          <w:ilvl w:val="0"/>
          <w:numId w:val="5"/>
        </w:numPr>
      </w:pPr>
      <w:r>
        <w:t>aux points d’arrivée demandés</w:t>
      </w:r>
      <w:r w:rsidR="00433DC1">
        <w:t xml:space="preserve"> (</w:t>
      </w:r>
      <w:proofErr w:type="spellStart"/>
      <w:r w:rsidR="00433DC1">
        <w:t>Arrival</w:t>
      </w:r>
      <w:proofErr w:type="spellEnd"/>
      <w:r w:rsidR="00433DC1">
        <w:t>)</w:t>
      </w:r>
    </w:p>
    <w:p w14:paraId="13A345BF" w14:textId="0B655ADB" w:rsidR="002A197F" w:rsidRDefault="002A197F" w:rsidP="002A197F">
      <w:pPr>
        <w:pStyle w:val="Paragraphedeliste"/>
        <w:numPr>
          <w:ilvl w:val="0"/>
          <w:numId w:val="5"/>
        </w:numPr>
      </w:pPr>
      <w:r>
        <w:t>à l’horaire</w:t>
      </w:r>
      <w:r w:rsidR="00433DC1">
        <w:t xml:space="preserve"> (</w:t>
      </w:r>
      <w:proofErr w:type="spellStart"/>
      <w:r w:rsidR="00433DC1">
        <w:t>DepartureTime</w:t>
      </w:r>
      <w:proofErr w:type="spellEnd"/>
      <w:r w:rsidR="00433DC1">
        <w:t xml:space="preserve">, </w:t>
      </w:r>
      <w:proofErr w:type="spellStart"/>
      <w:r w:rsidR="00433DC1">
        <w:t>ArrivalTime</w:t>
      </w:r>
      <w:proofErr w:type="spellEnd"/>
      <w:r w:rsidR="00433DC1">
        <w:t>)</w:t>
      </w:r>
    </w:p>
    <w:p w14:paraId="4E382226" w14:textId="3FD5D4D4" w:rsidR="002A197F" w:rsidRDefault="002A197F" w:rsidP="002A197F">
      <w:pPr>
        <w:pStyle w:val="Paragraphedeliste"/>
        <w:numPr>
          <w:ilvl w:val="0"/>
          <w:numId w:val="5"/>
        </w:numPr>
      </w:pPr>
      <w:r>
        <w:t xml:space="preserve">au critère d’optimisation </w:t>
      </w:r>
      <w:r w:rsidR="00433DC1">
        <w:t>(</w:t>
      </w:r>
      <w:proofErr w:type="spellStart"/>
      <w:r w:rsidR="00433DC1">
        <w:t>Algorithm</w:t>
      </w:r>
      <w:proofErr w:type="spellEnd"/>
      <w:r w:rsidR="00433DC1">
        <w:t>)</w:t>
      </w:r>
    </w:p>
    <w:p w14:paraId="0A69E629" w14:textId="50B0E409" w:rsidR="002A197F" w:rsidRDefault="002A197F" w:rsidP="002A197F">
      <w:pPr>
        <w:pStyle w:val="Paragraphedeliste"/>
        <w:numPr>
          <w:ilvl w:val="0"/>
          <w:numId w:val="5"/>
        </w:numPr>
      </w:pPr>
      <w:r>
        <w:t>aux modes de déplacements sélectionnés</w:t>
      </w:r>
      <w:r w:rsidR="00433DC1">
        <w:t xml:space="preserve"> (modes)</w:t>
      </w:r>
    </w:p>
    <w:p w14:paraId="4F3DBE26" w14:textId="71480D78" w:rsidR="002A197F" w:rsidRDefault="002A197F" w:rsidP="002A197F">
      <w:pPr>
        <w:pStyle w:val="Paragraphedeliste"/>
        <w:numPr>
          <w:ilvl w:val="0"/>
          <w:numId w:val="5"/>
        </w:numPr>
      </w:pPr>
      <w:r>
        <w:t>au</w:t>
      </w:r>
      <w:r w:rsidR="00433DC1">
        <w:t xml:space="preserve">x </w:t>
      </w:r>
      <w:r w:rsidR="0024749C">
        <w:t>conditions</w:t>
      </w:r>
      <w:r w:rsidR="00433DC1">
        <w:t xml:space="preserve"> de rabattement autorisé</w:t>
      </w:r>
      <w:r w:rsidR="0024749C">
        <w:t>e</w:t>
      </w:r>
      <w:r w:rsidR="00433DC1">
        <w:t>s</w:t>
      </w:r>
    </w:p>
    <w:p w14:paraId="52F419C7" w14:textId="1BD51B15" w:rsidR="00433DC1" w:rsidRDefault="00433DC1" w:rsidP="002A197F">
      <w:pPr>
        <w:pStyle w:val="Paragraphedeliste"/>
        <w:numPr>
          <w:ilvl w:val="0"/>
          <w:numId w:val="5"/>
        </w:numPr>
      </w:pPr>
      <w:r>
        <w:t>à la contrainte éventuelle d’accessibilité</w:t>
      </w:r>
    </w:p>
    <w:p w14:paraId="31BF381F" w14:textId="77777777" w:rsidR="002A197F" w:rsidRDefault="002A197F" w:rsidP="00A04797"/>
    <w:p w14:paraId="67D9AE5F" w14:textId="6AF47B53" w:rsidR="008631F1" w:rsidRDefault="000B46A2" w:rsidP="00A04797">
      <w:r>
        <w:t xml:space="preserve">L’élément </w:t>
      </w:r>
      <w:proofErr w:type="spellStart"/>
      <w:r>
        <w:t>DetailedTrip</w:t>
      </w:r>
      <w:proofErr w:type="spellEnd"/>
      <w:r>
        <w:t xml:space="preserve"> présente un itinéraire</w:t>
      </w:r>
    </w:p>
    <w:p w14:paraId="4B62A1FD" w14:textId="050A9319" w:rsidR="008631F1" w:rsidRDefault="008631F1" w:rsidP="00F84B73">
      <w:pPr>
        <w:pStyle w:val="Paragraphedeliste"/>
        <w:numPr>
          <w:ilvl w:val="0"/>
          <w:numId w:val="9"/>
        </w:numPr>
      </w:pPr>
      <w:r>
        <w:t>où les modes de</w:t>
      </w:r>
      <w:r w:rsidR="003C7CE7">
        <w:t>s lignes de transport en commun emprunté</w:t>
      </w:r>
      <w:r w:rsidR="00F84B73">
        <w:t>e</w:t>
      </w:r>
      <w:r w:rsidR="003C7CE7">
        <w:t xml:space="preserve">s (élément </w:t>
      </w:r>
      <w:proofErr w:type="spellStart"/>
      <w:r w:rsidR="003C7CE7">
        <w:t>PublicTranspor</w:t>
      </w:r>
      <w:r w:rsidR="00F84B73">
        <w:t>tMode</w:t>
      </w:r>
      <w:proofErr w:type="spellEnd"/>
      <w:r w:rsidR="00F84B73">
        <w:t xml:space="preserve"> des </w:t>
      </w:r>
      <w:proofErr w:type="spellStart"/>
      <w:r w:rsidR="00F84B73">
        <w:t>PTRide</w:t>
      </w:r>
      <w:proofErr w:type="spellEnd"/>
      <w:r w:rsidR="00F84B73">
        <w:t>) figurent tou</w:t>
      </w:r>
      <w:r w:rsidR="003C7CE7">
        <w:t xml:space="preserve">s dans </w:t>
      </w:r>
      <w:r>
        <w:t>la liste des modes de la requête</w:t>
      </w:r>
    </w:p>
    <w:p w14:paraId="2452BE76" w14:textId="3D1E2B17" w:rsidR="00B30428" w:rsidRDefault="00B30428" w:rsidP="00F84B73">
      <w:pPr>
        <w:pStyle w:val="Paragraphedeliste"/>
        <w:numPr>
          <w:ilvl w:val="0"/>
          <w:numId w:val="9"/>
        </w:numPr>
      </w:pPr>
      <w:r>
        <w:t xml:space="preserve">où les modes des déplacements hors TC (élément </w:t>
      </w:r>
      <w:proofErr w:type="spellStart"/>
      <w:r>
        <w:t>SelfDriveMode</w:t>
      </w:r>
      <w:proofErr w:type="spellEnd"/>
      <w:r>
        <w:t xml:space="preserve"> des </w:t>
      </w:r>
      <w:proofErr w:type="spellStart"/>
      <w:r>
        <w:t>Leg</w:t>
      </w:r>
      <w:proofErr w:type="spellEnd"/>
      <w:r>
        <w:t xml:space="preserve">) figurent tous dans la liste des modes de la requête (sauf si la requête autorise un rabattement avec la séquence </w:t>
      </w:r>
      <w:proofErr w:type="spellStart"/>
      <w:r>
        <w:t>SelfDriveConditions</w:t>
      </w:r>
      <w:proofErr w:type="spellEnd"/>
      <w:r>
        <w:t>)</w:t>
      </w:r>
    </w:p>
    <w:p w14:paraId="30C3DCEA" w14:textId="01F89818" w:rsidR="00F84B73" w:rsidRDefault="00F84B73" w:rsidP="00F84B73">
      <w:pPr>
        <w:pStyle w:val="Paragraphedeliste"/>
        <w:numPr>
          <w:ilvl w:val="0"/>
          <w:numId w:val="9"/>
        </w:numPr>
      </w:pPr>
      <w:r>
        <w:t xml:space="preserve">où l’horaire de départ est postérieur à l’horaire demandé (dans le cas d’une requête ayant un paramètre </w:t>
      </w:r>
      <w:proofErr w:type="spellStart"/>
      <w:r>
        <w:t>DepartureTime</w:t>
      </w:r>
      <w:proofErr w:type="spellEnd"/>
      <w:r>
        <w:t>)</w:t>
      </w:r>
      <w:r w:rsidR="000B46A2">
        <w:t>, le décalage entre l’horaire demandé et l’horaire effectif est supérieur ou égal au temps d’accès au point de départ</w:t>
      </w:r>
    </w:p>
    <w:p w14:paraId="484A2A0B" w14:textId="0B16BA5F" w:rsidR="00F84B73" w:rsidRDefault="00F84B73" w:rsidP="00F84B73">
      <w:pPr>
        <w:pStyle w:val="Paragraphedeliste"/>
        <w:numPr>
          <w:ilvl w:val="0"/>
          <w:numId w:val="9"/>
        </w:numPr>
      </w:pPr>
      <w:r>
        <w:t xml:space="preserve">où l’horaire de d’arrivée est antérieur à l’horaire demandé (dans le cas d’une requête ayant un paramètre </w:t>
      </w:r>
      <w:proofErr w:type="spellStart"/>
      <w:r>
        <w:t>ArrivalTime</w:t>
      </w:r>
      <w:proofErr w:type="spellEnd"/>
      <w:r>
        <w:t>)</w:t>
      </w:r>
      <w:r w:rsidR="000B46A2">
        <w:t>, le décalage entre l’horaire demandé et l’horaire effectif est supérieur ou égal au temps d’accès au point d’arrivée</w:t>
      </w:r>
    </w:p>
    <w:p w14:paraId="19FE01BC" w14:textId="557885CC" w:rsidR="00F84B73" w:rsidRDefault="00F84B73" w:rsidP="00F84B73">
      <w:pPr>
        <w:pStyle w:val="Paragraphedeliste"/>
        <w:numPr>
          <w:ilvl w:val="0"/>
          <w:numId w:val="9"/>
        </w:numPr>
      </w:pPr>
      <w:r>
        <w:t xml:space="preserve">où le choix des </w:t>
      </w:r>
      <w:r w:rsidR="00226DFF">
        <w:t>déplacements TC (</w:t>
      </w:r>
      <w:proofErr w:type="spellStart"/>
      <w:r w:rsidR="00226DFF">
        <w:t>PTRide</w:t>
      </w:r>
      <w:proofErr w:type="spellEnd"/>
      <w:r w:rsidR="00226DFF">
        <w:t>) et hors TC (</w:t>
      </w:r>
      <w:proofErr w:type="spellStart"/>
      <w:r w:rsidR="00226DFF">
        <w:t>Leg</w:t>
      </w:r>
      <w:proofErr w:type="spellEnd"/>
      <w:r w:rsidR="00226DFF">
        <w:t xml:space="preserve">) </w:t>
      </w:r>
      <w:r>
        <w:t xml:space="preserve">est optimal par rapport au critère </w:t>
      </w:r>
      <w:proofErr w:type="spellStart"/>
      <w:r>
        <w:t>Algorithm</w:t>
      </w:r>
      <w:proofErr w:type="spellEnd"/>
      <w:r>
        <w:t xml:space="preserve"> de la requête</w:t>
      </w:r>
    </w:p>
    <w:p w14:paraId="7D8EC4AF" w14:textId="77777777" w:rsidR="00F84B73" w:rsidRDefault="00F84B73" w:rsidP="00F84B73">
      <w:pPr>
        <w:ind w:left="360"/>
      </w:pPr>
    </w:p>
    <w:p w14:paraId="13E854FF" w14:textId="77777777" w:rsidR="000B46A2" w:rsidRDefault="000B46A2" w:rsidP="00A04797">
      <w:r>
        <w:t xml:space="preserve">L’élément </w:t>
      </w:r>
      <w:proofErr w:type="spellStart"/>
      <w:r>
        <w:t>DetailedTrip</w:t>
      </w:r>
      <w:proofErr w:type="spellEnd"/>
      <w:r>
        <w:t xml:space="preserve"> décrit un itinéraire qui part depuis </w:t>
      </w:r>
    </w:p>
    <w:p w14:paraId="18E0CC12" w14:textId="334E89C9" w:rsidR="000B46A2" w:rsidRDefault="000B46A2" w:rsidP="000B46A2">
      <w:pPr>
        <w:pStyle w:val="Paragraphedeliste"/>
        <w:numPr>
          <w:ilvl w:val="0"/>
          <w:numId w:val="10"/>
        </w:numPr>
      </w:pPr>
      <w:r>
        <w:t xml:space="preserve">soit l’un des points de départ possibles </w:t>
      </w:r>
      <w:r w:rsidR="00B34B6F">
        <w:t xml:space="preserve">(cas  d’une requête avec le paramètre </w:t>
      </w:r>
      <w:proofErr w:type="spellStart"/>
      <w:r w:rsidR="00B34B6F">
        <w:t>multiDepartures</w:t>
      </w:r>
      <w:proofErr w:type="spellEnd"/>
      <w:r w:rsidR="00B34B6F">
        <w:t>)</w:t>
      </w:r>
    </w:p>
    <w:p w14:paraId="58802CF9" w14:textId="5603AB9C" w:rsidR="00F84B73" w:rsidRDefault="000B46A2" w:rsidP="000B46A2">
      <w:pPr>
        <w:pStyle w:val="Paragraphedeliste"/>
        <w:numPr>
          <w:ilvl w:val="0"/>
          <w:numId w:val="10"/>
        </w:numPr>
      </w:pPr>
      <w:r>
        <w:t xml:space="preserve">soit </w:t>
      </w:r>
      <w:r w:rsidR="00B34B6F">
        <w:t xml:space="preserve">le </w:t>
      </w:r>
      <w:r>
        <w:t>point de départ imposé</w:t>
      </w:r>
      <w:r w:rsidR="00B34B6F">
        <w:t xml:space="preserve"> (cas  d’une requête avec le paramètre </w:t>
      </w:r>
      <w:proofErr w:type="spellStart"/>
      <w:r w:rsidR="00B34B6F">
        <w:t>multiArrivals</w:t>
      </w:r>
      <w:proofErr w:type="spellEnd"/>
      <w:r w:rsidR="00B34B6F">
        <w:t>)</w:t>
      </w:r>
    </w:p>
    <w:p w14:paraId="3E3D1F4E" w14:textId="77777777" w:rsidR="000B46A2" w:rsidRDefault="000B46A2" w:rsidP="000B46A2"/>
    <w:p w14:paraId="49E6C5E8" w14:textId="398E799D" w:rsidR="000B46A2" w:rsidRDefault="000B46A2" w:rsidP="000B46A2">
      <w:r>
        <w:t xml:space="preserve">L’élément </w:t>
      </w:r>
      <w:proofErr w:type="spellStart"/>
      <w:r>
        <w:t>DetailedTrip</w:t>
      </w:r>
      <w:proofErr w:type="spellEnd"/>
      <w:r>
        <w:t xml:space="preserve"> décrit un itinéraire qui arrive </w:t>
      </w:r>
    </w:p>
    <w:p w14:paraId="35433591" w14:textId="6FA681E6" w:rsidR="000B46A2" w:rsidRDefault="000B46A2" w:rsidP="000B46A2">
      <w:pPr>
        <w:pStyle w:val="Paragraphedeliste"/>
        <w:numPr>
          <w:ilvl w:val="0"/>
          <w:numId w:val="10"/>
        </w:numPr>
      </w:pPr>
      <w:r>
        <w:t xml:space="preserve">soit à l’un des points d’arrivée possibles </w:t>
      </w:r>
      <w:r w:rsidR="00B34B6F">
        <w:t xml:space="preserve">(cas  d’une requête avec le paramètre </w:t>
      </w:r>
      <w:proofErr w:type="spellStart"/>
      <w:r w:rsidR="00B34B6F">
        <w:t>multiArrivals</w:t>
      </w:r>
      <w:proofErr w:type="spellEnd"/>
      <w:r w:rsidR="00B34B6F">
        <w:t>)</w:t>
      </w:r>
    </w:p>
    <w:p w14:paraId="6E6ABECF" w14:textId="2C19BBD9" w:rsidR="000B46A2" w:rsidRDefault="000B46A2" w:rsidP="000B46A2">
      <w:pPr>
        <w:pStyle w:val="Paragraphedeliste"/>
        <w:numPr>
          <w:ilvl w:val="0"/>
          <w:numId w:val="10"/>
        </w:numPr>
      </w:pPr>
      <w:r>
        <w:t xml:space="preserve">soit </w:t>
      </w:r>
      <w:r w:rsidR="00B34B6F">
        <w:t>au</w:t>
      </w:r>
      <w:r>
        <w:t xml:space="preserve"> point d’arrivée imposé</w:t>
      </w:r>
      <w:r w:rsidR="00B34B6F">
        <w:t xml:space="preserve"> (cas  d’une requête avec le paramètre </w:t>
      </w:r>
      <w:proofErr w:type="spellStart"/>
      <w:r w:rsidR="00B34B6F">
        <w:t>multiDepartures</w:t>
      </w:r>
      <w:proofErr w:type="spellEnd"/>
      <w:r w:rsidR="00B34B6F">
        <w:t>)</w:t>
      </w:r>
    </w:p>
    <w:p w14:paraId="0BDF0A11" w14:textId="77777777" w:rsidR="000B46A2" w:rsidRDefault="000B46A2" w:rsidP="00A04797"/>
    <w:p w14:paraId="24D56818" w14:textId="15B69AA1" w:rsidR="00B30428" w:rsidRDefault="00B30428" w:rsidP="00A04797">
      <w:r>
        <w:t xml:space="preserve">Dans le cas où la requête autorise </w:t>
      </w:r>
      <w:r w:rsidR="00F7591A">
        <w:t xml:space="preserve">le </w:t>
      </w:r>
      <w:r>
        <w:t>rabattement (</w:t>
      </w:r>
      <w:r w:rsidR="00F7591A">
        <w:t xml:space="preserve">élément </w:t>
      </w:r>
      <w:proofErr w:type="spellStart"/>
      <w:r w:rsidR="00F7591A">
        <w:t>SelfDriveCondition</w:t>
      </w:r>
      <w:proofErr w:type="spellEnd"/>
      <w:r w:rsidR="00F7591A">
        <w:t xml:space="preserve"> dans </w:t>
      </w:r>
      <w:r>
        <w:t xml:space="preserve">la séquence </w:t>
      </w:r>
      <w:proofErr w:type="spellStart"/>
      <w:r>
        <w:t>SelfDriveConditions</w:t>
      </w:r>
      <w:proofErr w:type="spellEnd"/>
      <w:r>
        <w:t xml:space="preserve">), </w:t>
      </w:r>
      <w:r w:rsidR="00F7591A">
        <w:t>le rabattement précise un mode et une position sur l’itinéraire global.</w:t>
      </w:r>
    </w:p>
    <w:p w14:paraId="2E874032" w14:textId="677798CB" w:rsidR="00F7591A" w:rsidRDefault="00F7591A" w:rsidP="00A04797">
      <w:r>
        <w:t>Le tableau ci-dessous exprime de quelle manière le rabattement est pris en compte.</w:t>
      </w:r>
    </w:p>
    <w:p w14:paraId="2A0736E3" w14:textId="24E69608" w:rsidR="00B30428" w:rsidRDefault="00B30428" w:rsidP="00A04797"/>
    <w:tbl>
      <w:tblPr>
        <w:tblStyle w:val="Grille"/>
        <w:tblW w:w="0" w:type="auto"/>
        <w:tblLook w:val="04A0" w:firstRow="1" w:lastRow="0" w:firstColumn="1" w:lastColumn="0" w:noHBand="0" w:noVBand="1"/>
      </w:tblPr>
      <w:tblGrid>
        <w:gridCol w:w="2235"/>
        <w:gridCol w:w="1134"/>
        <w:gridCol w:w="5843"/>
      </w:tblGrid>
      <w:tr w:rsidR="00F7591A" w14:paraId="04785B9F" w14:textId="77777777" w:rsidTr="00F7591A">
        <w:tc>
          <w:tcPr>
            <w:tcW w:w="2235" w:type="dxa"/>
          </w:tcPr>
          <w:p w14:paraId="574ABEDC" w14:textId="235EFEB8" w:rsidR="00F7591A" w:rsidRDefault="00F7591A" w:rsidP="00A04797">
            <w:r>
              <w:t>Mode de rabattement</w:t>
            </w:r>
          </w:p>
        </w:tc>
        <w:tc>
          <w:tcPr>
            <w:tcW w:w="1134" w:type="dxa"/>
          </w:tcPr>
          <w:p w14:paraId="6988EDF0" w14:textId="0E5E922B" w:rsidR="00F7591A" w:rsidRDefault="00F7591A" w:rsidP="00A04797">
            <w:r>
              <w:t>Position</w:t>
            </w:r>
          </w:p>
        </w:tc>
        <w:tc>
          <w:tcPr>
            <w:tcW w:w="5843" w:type="dxa"/>
          </w:tcPr>
          <w:p w14:paraId="451CFF3B" w14:textId="7C7C7904" w:rsidR="00F7591A" w:rsidRDefault="00F7591A" w:rsidP="00A04797">
            <w:r>
              <w:t>Prise en compte</w:t>
            </w:r>
          </w:p>
        </w:tc>
      </w:tr>
      <w:tr w:rsidR="00F7591A" w14:paraId="75CBB801" w14:textId="77777777" w:rsidTr="00F7591A">
        <w:tc>
          <w:tcPr>
            <w:tcW w:w="2235" w:type="dxa"/>
          </w:tcPr>
          <w:p w14:paraId="185F866E" w14:textId="504B86BA" w:rsidR="00F7591A" w:rsidRDefault="00F7591A" w:rsidP="00A04797">
            <w:r>
              <w:t>vélo</w:t>
            </w:r>
          </w:p>
        </w:tc>
        <w:tc>
          <w:tcPr>
            <w:tcW w:w="1134" w:type="dxa"/>
          </w:tcPr>
          <w:p w14:paraId="23B4EF1F" w14:textId="5D1A2D5F" w:rsidR="00F7591A" w:rsidRDefault="00F7591A" w:rsidP="00A04797">
            <w:r>
              <w:t>début</w:t>
            </w:r>
          </w:p>
        </w:tc>
        <w:tc>
          <w:tcPr>
            <w:tcW w:w="5843" w:type="dxa"/>
          </w:tcPr>
          <w:p w14:paraId="6F4644D6" w14:textId="1F193F9B" w:rsidR="00F7591A" w:rsidRDefault="00F7591A" w:rsidP="00F7591A">
            <w:r>
              <w:t xml:space="preserve">Le premier élément </w:t>
            </w:r>
            <w:proofErr w:type="spellStart"/>
            <w:r>
              <w:t>Leg</w:t>
            </w:r>
            <w:proofErr w:type="spellEnd"/>
            <w:r>
              <w:t xml:space="preserve"> de l’itinéraire peut être du mode vélo même si le vélo ne figure pas parmi les modes de la requête (paramètres modes) </w:t>
            </w:r>
          </w:p>
        </w:tc>
      </w:tr>
      <w:tr w:rsidR="00F7591A" w14:paraId="240A373E" w14:textId="77777777" w:rsidTr="00F7591A">
        <w:tc>
          <w:tcPr>
            <w:tcW w:w="2235" w:type="dxa"/>
          </w:tcPr>
          <w:p w14:paraId="6154F171" w14:textId="36F61134" w:rsidR="00F7591A" w:rsidRDefault="00F7591A" w:rsidP="00A04797">
            <w:r>
              <w:t>voiture</w:t>
            </w:r>
          </w:p>
        </w:tc>
        <w:tc>
          <w:tcPr>
            <w:tcW w:w="1134" w:type="dxa"/>
          </w:tcPr>
          <w:p w14:paraId="12BF64BB" w14:textId="18FEBCE7" w:rsidR="00F7591A" w:rsidRDefault="00F7591A" w:rsidP="00A04797">
            <w:r>
              <w:t>début</w:t>
            </w:r>
          </w:p>
        </w:tc>
        <w:tc>
          <w:tcPr>
            <w:tcW w:w="5843" w:type="dxa"/>
          </w:tcPr>
          <w:p w14:paraId="538803E4" w14:textId="4F40BF88" w:rsidR="00F7591A" w:rsidRDefault="00F7591A" w:rsidP="00F7591A">
            <w:r>
              <w:t xml:space="preserve">Le premier élément </w:t>
            </w:r>
            <w:proofErr w:type="spellStart"/>
            <w:r>
              <w:t>Leg</w:t>
            </w:r>
            <w:proofErr w:type="spellEnd"/>
            <w:r>
              <w:t xml:space="preserve"> de l’itinéraire peut être du mode voiture même si la voiture ne figure pas parmi les modes de la requête (paramètres modes)</w:t>
            </w:r>
          </w:p>
        </w:tc>
      </w:tr>
      <w:tr w:rsidR="00F7591A" w14:paraId="77016522" w14:textId="77777777" w:rsidTr="00F7591A">
        <w:tc>
          <w:tcPr>
            <w:tcW w:w="2235" w:type="dxa"/>
          </w:tcPr>
          <w:p w14:paraId="43B70A68" w14:textId="3100295B" w:rsidR="00F7591A" w:rsidRDefault="00F7591A" w:rsidP="00A04797">
            <w:r>
              <w:t>vélo</w:t>
            </w:r>
          </w:p>
        </w:tc>
        <w:tc>
          <w:tcPr>
            <w:tcW w:w="1134" w:type="dxa"/>
          </w:tcPr>
          <w:p w14:paraId="601710A5" w14:textId="1DACF00B" w:rsidR="00F7591A" w:rsidRDefault="00F7591A" w:rsidP="00A04797">
            <w:r>
              <w:t>fin</w:t>
            </w:r>
          </w:p>
        </w:tc>
        <w:tc>
          <w:tcPr>
            <w:tcW w:w="5843" w:type="dxa"/>
          </w:tcPr>
          <w:p w14:paraId="6FE6741D" w14:textId="1D4C988F" w:rsidR="00F7591A" w:rsidRDefault="00F7591A" w:rsidP="00F7591A">
            <w:r>
              <w:t xml:space="preserve">Le dernier élément </w:t>
            </w:r>
            <w:proofErr w:type="spellStart"/>
            <w:r>
              <w:t>Leg</w:t>
            </w:r>
            <w:proofErr w:type="spellEnd"/>
            <w:r>
              <w:t xml:space="preserve"> de l’itinéraire peut être du mode vélo même si le vélo ne figure pas parmi les modes de la requête (paramètres modes) </w:t>
            </w:r>
          </w:p>
        </w:tc>
      </w:tr>
      <w:tr w:rsidR="00F7591A" w14:paraId="68DC3F96" w14:textId="77777777" w:rsidTr="00F7591A">
        <w:tc>
          <w:tcPr>
            <w:tcW w:w="2235" w:type="dxa"/>
          </w:tcPr>
          <w:p w14:paraId="388BE6E6" w14:textId="263F04E6" w:rsidR="00F7591A" w:rsidRDefault="00F7591A" w:rsidP="00A04797">
            <w:r>
              <w:t>voiture</w:t>
            </w:r>
          </w:p>
        </w:tc>
        <w:tc>
          <w:tcPr>
            <w:tcW w:w="1134" w:type="dxa"/>
          </w:tcPr>
          <w:p w14:paraId="6A25CB3C" w14:textId="3F02F760" w:rsidR="00F7591A" w:rsidRDefault="00F7591A" w:rsidP="00A04797">
            <w:r>
              <w:t>fin</w:t>
            </w:r>
          </w:p>
        </w:tc>
        <w:tc>
          <w:tcPr>
            <w:tcW w:w="5843" w:type="dxa"/>
          </w:tcPr>
          <w:p w14:paraId="46F2BA27" w14:textId="31E47844" w:rsidR="00F7591A" w:rsidRDefault="00F7591A" w:rsidP="00F7591A">
            <w:r>
              <w:t xml:space="preserve">Le dernier élément </w:t>
            </w:r>
            <w:proofErr w:type="spellStart"/>
            <w:r>
              <w:t>Leg</w:t>
            </w:r>
            <w:proofErr w:type="spellEnd"/>
            <w:r>
              <w:t xml:space="preserve"> de l’itinéraire peut être du mode voiture même si la voiture ne figure pas parmi les modes de la requête (paramètres modes)</w:t>
            </w:r>
          </w:p>
        </w:tc>
      </w:tr>
    </w:tbl>
    <w:p w14:paraId="571E95B8" w14:textId="77777777" w:rsidR="008631F1" w:rsidRDefault="008631F1" w:rsidP="00A04797"/>
    <w:p w14:paraId="2AF83AAF" w14:textId="72614A40" w:rsidR="00393D79" w:rsidRDefault="00393D79" w:rsidP="00BD1B4C">
      <w:r>
        <w:t xml:space="preserve">Les informations textuelles fournies par </w:t>
      </w:r>
      <w:r w:rsidR="00FB1290">
        <w:t>l’élément</w:t>
      </w:r>
      <w:r>
        <w:t xml:space="preserve"> </w:t>
      </w:r>
      <w:proofErr w:type="spellStart"/>
      <w:r>
        <w:t>DetailedTrip</w:t>
      </w:r>
      <w:proofErr w:type="spellEnd"/>
      <w:r>
        <w:t xml:space="preserve"> sont dans la langue demandée (</w:t>
      </w:r>
      <w:proofErr w:type="spellStart"/>
      <w:r>
        <w:t>Language</w:t>
      </w:r>
      <w:proofErr w:type="spellEnd"/>
      <w:r>
        <w:t>).</w:t>
      </w:r>
    </w:p>
    <w:p w14:paraId="097F34B4" w14:textId="77777777" w:rsidR="00393D79" w:rsidRDefault="00393D79" w:rsidP="00BD1B4C"/>
    <w:p w14:paraId="2CC055D2" w14:textId="6DF8E2A0" w:rsidR="00645A6F" w:rsidRDefault="001E5F60" w:rsidP="002F00E4">
      <w:pPr>
        <w:pStyle w:val="Titre2"/>
        <w:ind w:left="578" w:hanging="578"/>
      </w:pPr>
      <w:bookmarkStart w:id="39" w:name="_Toc253407237"/>
      <w:r>
        <w:t>Capacités du SIM</w:t>
      </w:r>
      <w:bookmarkEnd w:id="39"/>
    </w:p>
    <w:p w14:paraId="78C74FD0" w14:textId="5C1F6145" w:rsidR="00A80B87" w:rsidRDefault="00A80B87" w:rsidP="00A80B87">
      <w:r>
        <w:t>Le service « Capacités des SIM » permet d’interroger un SIM pour obtenir ses propriétés par rapport à sa fonction de recherche d’itinéraire.</w:t>
      </w:r>
    </w:p>
    <w:p w14:paraId="6906C91E" w14:textId="77777777" w:rsidR="002F00E4" w:rsidRDefault="002F00E4" w:rsidP="002F00E4"/>
    <w:p w14:paraId="3064C934" w14:textId="77777777" w:rsidR="00A80B87" w:rsidRDefault="00A80B87" w:rsidP="00A80B87">
      <w:pPr>
        <w:pStyle w:val="Titre3"/>
      </w:pPr>
      <w:r>
        <w:t>Rôle du service dans l’algorithme de distribution du méta système</w:t>
      </w:r>
    </w:p>
    <w:p w14:paraId="0CAB1997" w14:textId="004D0B3F" w:rsidR="00A80B87" w:rsidRDefault="009D0E0F" w:rsidP="00A80B87">
      <w:r>
        <w:t>Le chapitre 4</w:t>
      </w:r>
      <w:r w:rsidR="00A80B87">
        <w:t>.3 « Les interfaces génériques requises sur les SIM » du document « </w:t>
      </w:r>
      <w:r w:rsidR="00A80B87">
        <w:fldChar w:fldCharType="begin"/>
      </w:r>
      <w:r w:rsidR="00A80B87">
        <w:instrText xml:space="preserve"> REF Spécifications_Techniques_Méta_Système \h </w:instrText>
      </w:r>
      <w:r w:rsidR="00A80B87">
        <w:fldChar w:fldCharType="separate"/>
      </w:r>
      <w:r w:rsidR="00A80B87">
        <w:t>Spécifications techniques du méta-système</w:t>
      </w:r>
      <w:r w:rsidR="00A80B87">
        <w:fldChar w:fldCharType="end"/>
      </w:r>
      <w:r w:rsidR="00A80B87">
        <w:t> » définit notamment les requêtes suivantes du méta-système vers les SIM :</w:t>
      </w:r>
    </w:p>
    <w:p w14:paraId="1B0174A6" w14:textId="7B9D25ED" w:rsidR="00A80B87" w:rsidRDefault="00A80B87" w:rsidP="00A80B87">
      <w:pPr>
        <w:pStyle w:val="Paragraphedeliste"/>
        <w:numPr>
          <w:ilvl w:val="0"/>
          <w:numId w:val="5"/>
        </w:numPr>
      </w:pPr>
      <w:r>
        <w:t>Fonction de consultation des capacités du SIM</w:t>
      </w:r>
    </w:p>
    <w:p w14:paraId="21E4C006" w14:textId="77777777" w:rsidR="00A80B87" w:rsidRDefault="00A80B87" w:rsidP="00A80B87">
      <w:pPr>
        <w:pStyle w:val="Paragraphedeliste"/>
      </w:pPr>
    </w:p>
    <w:p w14:paraId="5FA7771A" w14:textId="5B48B0A2" w:rsidR="00A80B87" w:rsidRDefault="00A80B87" w:rsidP="00A80B87">
      <w:r>
        <w:t>Le service « Capacités du SIM » permet de traiter cet appel cité ci-dessus.</w:t>
      </w:r>
    </w:p>
    <w:p w14:paraId="53F99040" w14:textId="77777777" w:rsidR="00A80B87" w:rsidRDefault="00A80B87" w:rsidP="00A80B87">
      <w:pPr>
        <w:pStyle w:val="Titre3"/>
      </w:pPr>
      <w:r>
        <w:t>Resource URL</w:t>
      </w:r>
    </w:p>
    <w:p w14:paraId="281FD1CD" w14:textId="77777777" w:rsidR="00A80B87" w:rsidRDefault="00A80B87" w:rsidP="00A80B87">
      <w:pPr>
        <w:jc w:val="left"/>
        <w:rPr>
          <w:rFonts w:ascii="Helvetica Neue" w:eastAsia="Times New Roman" w:hAnsi="Helvetica Neue"/>
          <w:color w:val="555555"/>
          <w:sz w:val="20"/>
          <w:szCs w:val="20"/>
          <w:shd w:val="clear" w:color="auto" w:fill="FFFFFF"/>
          <w:lang w:eastAsia="fr-FR"/>
        </w:rPr>
      </w:pPr>
    </w:p>
    <w:p w14:paraId="67C0642F" w14:textId="49DCFB86" w:rsidR="00A80B87" w:rsidRDefault="00A80B87" w:rsidP="00A80B87">
      <w:pPr>
        <w:jc w:val="left"/>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w:t>
      </w:r>
      <w:r w:rsidR="00887C99">
        <w:rPr>
          <w:rFonts w:ascii="Helvetica Neue" w:eastAsia="Times New Roman" w:hAnsi="Helvetica Neue"/>
          <w:color w:val="555555"/>
          <w:sz w:val="20"/>
          <w:szCs w:val="20"/>
          <w:shd w:val="clear" w:color="auto" w:fill="FFFFFF"/>
          <w:lang w:eastAsia="fr-FR"/>
        </w:rPr>
        <w:t>http://mis_server</w:t>
      </w:r>
      <w:r>
        <w:rPr>
          <w:rFonts w:ascii="Helvetica Neue" w:eastAsia="Times New Roman" w:hAnsi="Helvetica Neue"/>
          <w:color w:val="555555"/>
          <w:sz w:val="20"/>
          <w:szCs w:val="20"/>
          <w:shd w:val="clear" w:color="auto" w:fill="FFFFFF"/>
          <w:lang w:eastAsia="fr-FR"/>
        </w:rPr>
        <w:t>]</w:t>
      </w:r>
      <w:r w:rsidRPr="00645A6F">
        <w:rPr>
          <w:rFonts w:ascii="Helvetica Neue" w:eastAsia="Times New Roman" w:hAnsi="Helvetica Neue"/>
          <w:color w:val="555555"/>
          <w:sz w:val="20"/>
          <w:szCs w:val="20"/>
          <w:shd w:val="clear" w:color="auto" w:fill="FFFFFF"/>
          <w:lang w:eastAsia="fr-FR"/>
        </w:rPr>
        <w:t>/1.</w:t>
      </w:r>
      <w:r>
        <w:rPr>
          <w:rFonts w:ascii="Helvetica Neue" w:eastAsia="Times New Roman" w:hAnsi="Helvetica Neue"/>
          <w:color w:val="555555"/>
          <w:sz w:val="20"/>
          <w:szCs w:val="20"/>
          <w:shd w:val="clear" w:color="auto" w:fill="FFFFFF"/>
          <w:lang w:eastAsia="fr-FR"/>
        </w:rPr>
        <w:t>0</w:t>
      </w:r>
      <w:r w:rsidRPr="00645A6F">
        <w:rPr>
          <w:rFonts w:ascii="Helvetica Neue" w:eastAsia="Times New Roman" w:hAnsi="Helvetica Neue"/>
          <w:color w:val="555555"/>
          <w:sz w:val="20"/>
          <w:szCs w:val="20"/>
          <w:shd w:val="clear" w:color="auto" w:fill="FFFFFF"/>
          <w:lang w:eastAsia="fr-FR"/>
        </w:rPr>
        <w:t>/</w:t>
      </w:r>
      <w:r>
        <w:rPr>
          <w:rFonts w:ascii="Helvetica Neue" w:eastAsia="Times New Roman" w:hAnsi="Helvetica Neue"/>
          <w:color w:val="555555"/>
          <w:sz w:val="20"/>
          <w:szCs w:val="20"/>
          <w:shd w:val="clear" w:color="auto" w:fill="FFFFFF"/>
          <w:lang w:eastAsia="fr-FR"/>
        </w:rPr>
        <w:t>capa</w:t>
      </w:r>
      <w:r w:rsidR="001608AE">
        <w:rPr>
          <w:rFonts w:ascii="Helvetica Neue" w:eastAsia="Times New Roman" w:hAnsi="Helvetica Neue"/>
          <w:color w:val="555555"/>
          <w:sz w:val="20"/>
          <w:szCs w:val="20"/>
          <w:shd w:val="clear" w:color="auto" w:fill="FFFFFF"/>
          <w:lang w:eastAsia="fr-FR"/>
        </w:rPr>
        <w:t>bilities</w:t>
      </w:r>
      <w:r w:rsidRPr="00645A6F">
        <w:rPr>
          <w:rFonts w:ascii="Helvetica Neue" w:eastAsia="Times New Roman" w:hAnsi="Helvetica Neue"/>
          <w:color w:val="555555"/>
          <w:sz w:val="20"/>
          <w:szCs w:val="20"/>
          <w:shd w:val="clear" w:color="auto" w:fill="FFFFFF"/>
          <w:lang w:eastAsia="fr-FR"/>
        </w:rPr>
        <w:t>.json</w:t>
      </w:r>
    </w:p>
    <w:p w14:paraId="3AD9C25A" w14:textId="77777777" w:rsidR="00A52809" w:rsidRDefault="00A52809" w:rsidP="00A80B87">
      <w:pPr>
        <w:jc w:val="left"/>
        <w:rPr>
          <w:rFonts w:ascii="Helvetica Neue" w:eastAsia="Times New Roman" w:hAnsi="Helvetica Neue"/>
          <w:color w:val="555555"/>
          <w:sz w:val="20"/>
          <w:szCs w:val="20"/>
          <w:shd w:val="clear" w:color="auto" w:fill="FFFFFF"/>
          <w:lang w:eastAsia="fr-FR"/>
        </w:rPr>
      </w:pPr>
    </w:p>
    <w:p w14:paraId="5AD0608D" w14:textId="77777777" w:rsidR="00A80B87" w:rsidRDefault="00A80B87" w:rsidP="00A80B87">
      <w:pPr>
        <w:pStyle w:val="Titre3"/>
      </w:pPr>
      <w:r>
        <w:t>Paramètres de la requête</w:t>
      </w:r>
    </w:p>
    <w:p w14:paraId="3AE380CA" w14:textId="541BAD10" w:rsidR="00A80B87" w:rsidRDefault="00A80B87" w:rsidP="002F00E4">
      <w:r>
        <w:t>Aucune structure de paramètre.</w:t>
      </w:r>
    </w:p>
    <w:p w14:paraId="3F6BD1FD" w14:textId="77777777" w:rsidR="00A80B87" w:rsidRDefault="00A80B87" w:rsidP="00A80B87">
      <w:pPr>
        <w:pStyle w:val="Titre3"/>
      </w:pPr>
      <w:r>
        <w:t>Exemple de requête</w:t>
      </w:r>
    </w:p>
    <w:p w14:paraId="3C5CAF91" w14:textId="299740F8" w:rsidR="00883964" w:rsidRDefault="003F5F14" w:rsidP="00A80B87">
      <w:r>
        <w:t>GET</w:t>
      </w:r>
      <w:r w:rsidR="00A80B87">
        <w:tab/>
      </w:r>
    </w:p>
    <w:p w14:paraId="782E4C53" w14:textId="77777777" w:rsidR="00883964" w:rsidRDefault="00883964" w:rsidP="00A80B87"/>
    <w:p w14:paraId="2663A92F" w14:textId="2AA4394B" w:rsidR="00A80B87" w:rsidRDefault="003E5F80" w:rsidP="00A80B87">
      <w:pPr>
        <w:rPr>
          <w:rFonts w:ascii="Helvetica Neue" w:eastAsia="Times New Roman" w:hAnsi="Helvetica Neue"/>
          <w:color w:val="555555"/>
          <w:sz w:val="20"/>
          <w:szCs w:val="20"/>
          <w:shd w:val="clear" w:color="auto" w:fill="FFFFFF"/>
          <w:lang w:eastAsia="fr-FR"/>
        </w:rPr>
      </w:pPr>
      <w:r>
        <w:rPr>
          <w:rFonts w:ascii="Helvetica Neue" w:eastAsia="Times New Roman" w:hAnsi="Helvetica Neue"/>
          <w:color w:val="555555"/>
          <w:sz w:val="20"/>
          <w:szCs w:val="20"/>
          <w:shd w:val="clear" w:color="auto" w:fill="FFFFFF"/>
          <w:lang w:eastAsia="fr-FR"/>
        </w:rPr>
        <w:t>[</w:t>
      </w:r>
      <w:r w:rsidR="00887C99">
        <w:rPr>
          <w:rFonts w:ascii="Helvetica Neue" w:eastAsia="Times New Roman" w:hAnsi="Helvetica Neue"/>
          <w:color w:val="555555"/>
          <w:sz w:val="20"/>
          <w:szCs w:val="20"/>
          <w:shd w:val="clear" w:color="auto" w:fill="FFFFFF"/>
          <w:lang w:eastAsia="fr-FR"/>
        </w:rPr>
        <w:t>http://mis_server</w:t>
      </w:r>
      <w:r>
        <w:rPr>
          <w:rFonts w:ascii="Helvetica Neue" w:eastAsia="Times New Roman" w:hAnsi="Helvetica Neue"/>
          <w:color w:val="555555"/>
          <w:sz w:val="20"/>
          <w:szCs w:val="20"/>
          <w:shd w:val="clear" w:color="auto" w:fill="FFFFFF"/>
          <w:lang w:eastAsia="fr-FR"/>
        </w:rPr>
        <w:t>]</w:t>
      </w:r>
      <w:r w:rsidR="00A80B87" w:rsidRPr="00645A6F">
        <w:rPr>
          <w:rFonts w:ascii="Helvetica Neue" w:eastAsia="Times New Roman" w:hAnsi="Helvetica Neue"/>
          <w:color w:val="555555"/>
          <w:sz w:val="20"/>
          <w:szCs w:val="20"/>
          <w:shd w:val="clear" w:color="auto" w:fill="FFFFFF"/>
          <w:lang w:eastAsia="fr-FR"/>
        </w:rPr>
        <w:t>/1.</w:t>
      </w:r>
      <w:r w:rsidR="00A80B87">
        <w:rPr>
          <w:rFonts w:ascii="Helvetica Neue" w:eastAsia="Times New Roman" w:hAnsi="Helvetica Neue"/>
          <w:color w:val="555555"/>
          <w:sz w:val="20"/>
          <w:szCs w:val="20"/>
          <w:shd w:val="clear" w:color="auto" w:fill="FFFFFF"/>
          <w:lang w:eastAsia="fr-FR"/>
        </w:rPr>
        <w:t>0</w:t>
      </w:r>
      <w:r w:rsidR="00A80B87" w:rsidRPr="00645A6F">
        <w:rPr>
          <w:rFonts w:ascii="Helvetica Neue" w:eastAsia="Times New Roman" w:hAnsi="Helvetica Neue"/>
          <w:color w:val="555555"/>
          <w:sz w:val="20"/>
          <w:szCs w:val="20"/>
          <w:shd w:val="clear" w:color="auto" w:fill="FFFFFF"/>
          <w:lang w:eastAsia="fr-FR"/>
        </w:rPr>
        <w:t>/</w:t>
      </w:r>
      <w:r w:rsidR="00A80B87">
        <w:rPr>
          <w:rFonts w:ascii="Helvetica Neue" w:eastAsia="Times New Roman" w:hAnsi="Helvetica Neue"/>
          <w:color w:val="555555"/>
          <w:sz w:val="20"/>
          <w:szCs w:val="20"/>
          <w:shd w:val="clear" w:color="auto" w:fill="FFFFFF"/>
          <w:lang w:eastAsia="fr-FR"/>
        </w:rPr>
        <w:t>capa</w:t>
      </w:r>
      <w:r w:rsidR="001608AE">
        <w:rPr>
          <w:rFonts w:ascii="Helvetica Neue" w:eastAsia="Times New Roman" w:hAnsi="Helvetica Neue"/>
          <w:color w:val="555555"/>
          <w:sz w:val="20"/>
          <w:szCs w:val="20"/>
          <w:shd w:val="clear" w:color="auto" w:fill="FFFFFF"/>
          <w:lang w:eastAsia="fr-FR"/>
        </w:rPr>
        <w:t>bilities</w:t>
      </w:r>
      <w:r w:rsidR="00A80B87" w:rsidRPr="00645A6F">
        <w:rPr>
          <w:rFonts w:ascii="Helvetica Neue" w:eastAsia="Times New Roman" w:hAnsi="Helvetica Neue"/>
          <w:color w:val="555555"/>
          <w:sz w:val="20"/>
          <w:szCs w:val="20"/>
          <w:shd w:val="clear" w:color="auto" w:fill="FFFFFF"/>
          <w:lang w:eastAsia="fr-FR"/>
        </w:rPr>
        <w:t>.json</w:t>
      </w:r>
    </w:p>
    <w:p w14:paraId="5E8D79B9" w14:textId="77777777" w:rsidR="00883964" w:rsidRDefault="00883964" w:rsidP="00A80B87"/>
    <w:p w14:paraId="585E347C" w14:textId="77777777" w:rsidR="00A80B87" w:rsidRDefault="00A80B87" w:rsidP="00A80B87">
      <w:pPr>
        <w:pStyle w:val="Titre3"/>
      </w:pPr>
      <w:r>
        <w:t>Exception du service</w:t>
      </w:r>
    </w:p>
    <w:p w14:paraId="31104CAB" w14:textId="77777777" w:rsidR="00A80B87" w:rsidRDefault="00A80B87" w:rsidP="00A80B87">
      <w:r>
        <w:t xml:space="preserve">En cas de succès de l’exécution du service du service celui-ci produit un </w:t>
      </w:r>
      <w:proofErr w:type="spellStart"/>
      <w:r>
        <w:t>Status</w:t>
      </w:r>
      <w:proofErr w:type="spellEnd"/>
      <w:r>
        <w:t xml:space="preserve"> portant le code </w:t>
      </w:r>
      <w:r>
        <w:fldChar w:fldCharType="begin"/>
      </w:r>
      <w:r>
        <w:instrText xml:space="preserve"> REF CODE_OK \h </w:instrText>
      </w:r>
      <w:r>
        <w:fldChar w:fldCharType="separate"/>
      </w:r>
      <w:r>
        <w:t>OK</w:t>
      </w:r>
      <w:r>
        <w:fldChar w:fldCharType="end"/>
      </w:r>
      <w:r>
        <w:t>.</w:t>
      </w:r>
    </w:p>
    <w:p w14:paraId="595A0ADF" w14:textId="77777777" w:rsidR="00A80B87" w:rsidRDefault="00A80B87" w:rsidP="00A80B87"/>
    <w:p w14:paraId="6E5FE32D" w14:textId="77777777" w:rsidR="00A80B87" w:rsidRPr="00EB79E1" w:rsidRDefault="00A80B87" w:rsidP="00A80B87">
      <w:r>
        <w:t xml:space="preserve">Les codes d’échec possibles sont les suivants : </w:t>
      </w:r>
      <w:r>
        <w:fldChar w:fldCharType="begin"/>
      </w:r>
      <w:r>
        <w:instrText xml:space="preserve"> REF CODE_INTERNAL_ERROR \h </w:instrText>
      </w:r>
      <w:r>
        <w:fldChar w:fldCharType="separate"/>
      </w:r>
      <w:r>
        <w:t>INTERNAL_ERROR</w:t>
      </w:r>
      <w:r>
        <w:fldChar w:fldCharType="end"/>
      </w:r>
      <w:r>
        <w:t>.</w:t>
      </w:r>
    </w:p>
    <w:p w14:paraId="6F9B3134" w14:textId="77777777" w:rsidR="00A80B87" w:rsidRDefault="00A80B87" w:rsidP="00A80B87">
      <w:pPr>
        <w:pStyle w:val="Titre3"/>
      </w:pPr>
      <w:r>
        <w:t>Définition de la réponse</w:t>
      </w:r>
    </w:p>
    <w:p w14:paraId="5084E9DB" w14:textId="77777777" w:rsidR="00A80B87" w:rsidRPr="00A80B87" w:rsidRDefault="00A80B87" w:rsidP="00A80B87"/>
    <w:p w14:paraId="4FD1D1D6" w14:textId="60CC2962" w:rsidR="00A80B87" w:rsidRDefault="00A80B87" w:rsidP="002F00E4">
      <w:r>
        <w:t xml:space="preserve">La structure de réponse correspond à l’élément </w:t>
      </w:r>
      <w:proofErr w:type="spellStart"/>
      <w:r w:rsidR="00135961">
        <w:t>Capa</w:t>
      </w:r>
      <w:r w:rsidR="001608AE">
        <w:t>bilities</w:t>
      </w:r>
      <w:r w:rsidRPr="0010216D">
        <w:t>Response</w:t>
      </w:r>
      <w:proofErr w:type="spellEnd"/>
      <w:r>
        <w:t xml:space="preserve"> du fichier</w:t>
      </w:r>
      <w:r w:rsidR="001608AE">
        <w:t xml:space="preserve"> </w:t>
      </w:r>
      <w:r w:rsidR="001608AE">
        <w:fldChar w:fldCharType="begin"/>
      </w:r>
      <w:r w:rsidR="001608AE">
        <w:instrText xml:space="preserve"> REF MisCapabilities \h </w:instrText>
      </w:r>
      <w:r w:rsidR="001608AE">
        <w:fldChar w:fldCharType="separate"/>
      </w:r>
      <w:ins w:id="40" w:author="Marc Florisson" w:date="2014-04-23T17:36:00Z">
        <w:r w:rsidR="001608AE">
          <w:t>MisCapabilities.xsd</w:t>
        </w:r>
      </w:ins>
      <w:r w:rsidR="001608AE">
        <w:fldChar w:fldCharType="end"/>
      </w:r>
      <w:r>
        <w:t>.</w:t>
      </w:r>
    </w:p>
    <w:p w14:paraId="14CAAA8D" w14:textId="74C4D739" w:rsidR="007B550D" w:rsidRDefault="007B550D" w:rsidP="002F00E4">
      <w:r>
        <w:t xml:space="preserve">Les éléments </w:t>
      </w:r>
      <w:proofErr w:type="spellStart"/>
      <w:r>
        <w:t>MultipleStartsAndArrivals</w:t>
      </w:r>
      <w:proofErr w:type="spellEnd"/>
      <w:r>
        <w:t xml:space="preserve"> et </w:t>
      </w:r>
      <w:proofErr w:type="spellStart"/>
      <w:r>
        <w:t>GeographicPositionCompliant</w:t>
      </w:r>
      <w:proofErr w:type="spellEnd"/>
      <w:r>
        <w:t xml:space="preserve"> (de la structure de réponse) correspondent au niveau de la méta-base, aux colonnes du même nom dans la table </w:t>
      </w:r>
      <w:proofErr w:type="gramStart"/>
      <w:r>
        <w:t>MIS .</w:t>
      </w:r>
      <w:proofErr w:type="gramEnd"/>
    </w:p>
    <w:p w14:paraId="17D9C8CF" w14:textId="77777777" w:rsidR="00A80B87" w:rsidRPr="002F00E4" w:rsidRDefault="00A80B87" w:rsidP="002F00E4"/>
    <w:p w14:paraId="3315CFDF" w14:textId="0F8E8165" w:rsidR="0041728F" w:rsidRDefault="002F00E4" w:rsidP="005469D4">
      <w:pPr>
        <w:pStyle w:val="Titre2"/>
      </w:pPr>
      <w:bookmarkStart w:id="41" w:name="_Toc253407238"/>
      <w:r>
        <w:t>Sélection des arrêts du SIM</w:t>
      </w:r>
      <w:bookmarkEnd w:id="41"/>
    </w:p>
    <w:p w14:paraId="0FF25C7B" w14:textId="158A348B" w:rsidR="00A80B87" w:rsidRDefault="00A80B87" w:rsidP="00A80B87">
      <w:r>
        <w:t>Le service « Sélection des arrêts du SIM » permet d’interroger un SIM pour obtenir la liste de ses arrêts.</w:t>
      </w:r>
    </w:p>
    <w:p w14:paraId="2587AE3A" w14:textId="77777777" w:rsidR="00A80B87" w:rsidRDefault="00A80B87" w:rsidP="00A80B87">
      <w:pPr>
        <w:pStyle w:val="Titre3"/>
      </w:pPr>
      <w:r>
        <w:t>Rôle du service dans l’algorithme de distribution du méta système</w:t>
      </w:r>
    </w:p>
    <w:p w14:paraId="374937E3" w14:textId="174EE69A" w:rsidR="00A80B87" w:rsidRDefault="009D0E0F" w:rsidP="00A80B87">
      <w:r>
        <w:t>Le chapitre 4</w:t>
      </w:r>
      <w:r w:rsidR="00A80B87">
        <w:t>.3 « Les interfaces génériques requises sur les SIM » du document « </w:t>
      </w:r>
      <w:r w:rsidR="00A80B87">
        <w:fldChar w:fldCharType="begin"/>
      </w:r>
      <w:r w:rsidR="00A80B87">
        <w:instrText xml:space="preserve"> REF Spécifications_Techniques_Méta_Système \h </w:instrText>
      </w:r>
      <w:r w:rsidR="00A80B87">
        <w:fldChar w:fldCharType="separate"/>
      </w:r>
      <w:r w:rsidR="00A80B87">
        <w:t>Spécifications techniques du méta-système</w:t>
      </w:r>
      <w:r w:rsidR="00A80B87">
        <w:fldChar w:fldCharType="end"/>
      </w:r>
      <w:r w:rsidR="00A80B87">
        <w:t> » définit notamment les requêtes suivantes du méta-système vers les SIM :</w:t>
      </w:r>
    </w:p>
    <w:p w14:paraId="6CD471E8" w14:textId="32996EA3" w:rsidR="00A80B87" w:rsidRDefault="00A80B87" w:rsidP="00A80B87">
      <w:pPr>
        <w:pStyle w:val="Paragraphedeliste"/>
        <w:numPr>
          <w:ilvl w:val="0"/>
          <w:numId w:val="5"/>
        </w:numPr>
      </w:pPr>
      <w:r>
        <w:t>Sélection de l’ensemble des arrêts</w:t>
      </w:r>
    </w:p>
    <w:p w14:paraId="433636AF" w14:textId="77777777" w:rsidR="00A80B87" w:rsidRDefault="00A80B87" w:rsidP="00A80B87">
      <w:pPr>
        <w:pStyle w:val="Paragraphedeliste"/>
      </w:pPr>
    </w:p>
    <w:p w14:paraId="7C1E64DF" w14:textId="48C1AEFF" w:rsidR="0041728F" w:rsidRDefault="00A80B87" w:rsidP="00812ADB">
      <w:r>
        <w:t>Le service « Sélection des arrêts du SIM » permet de traiter cet appel cité ci-dessus.</w:t>
      </w:r>
    </w:p>
    <w:p w14:paraId="71961749" w14:textId="77777777" w:rsidR="00A80B87" w:rsidRDefault="00A80B87" w:rsidP="00A80B87">
      <w:pPr>
        <w:pStyle w:val="Titre3"/>
      </w:pPr>
      <w:r>
        <w:t>Resource URL</w:t>
      </w:r>
    </w:p>
    <w:p w14:paraId="260834B9" w14:textId="77777777" w:rsidR="00A80B87" w:rsidRDefault="00A80B87" w:rsidP="00A80B87">
      <w:pPr>
        <w:jc w:val="left"/>
        <w:rPr>
          <w:rFonts w:ascii="Helvetica Neue" w:eastAsia="Times New Roman" w:hAnsi="Helvetica Neue"/>
          <w:color w:val="555555"/>
          <w:sz w:val="20"/>
          <w:szCs w:val="20"/>
          <w:shd w:val="clear" w:color="auto" w:fill="FFFFFF"/>
          <w:lang w:eastAsia="fr-FR"/>
        </w:rPr>
      </w:pPr>
    </w:p>
    <w:p w14:paraId="23DB5195" w14:textId="7936CBDB" w:rsidR="00A80B87" w:rsidRPr="00645A6F" w:rsidRDefault="00A80B87" w:rsidP="00A80B87">
      <w:pPr>
        <w:jc w:val="left"/>
        <w:rPr>
          <w:rFonts w:ascii="Times" w:eastAsia="Times New Roman" w:hAnsi="Times"/>
          <w:sz w:val="20"/>
          <w:szCs w:val="20"/>
          <w:lang w:eastAsia="fr-FR"/>
        </w:rPr>
      </w:pPr>
      <w:r>
        <w:rPr>
          <w:rFonts w:ascii="Helvetica Neue" w:eastAsia="Times New Roman" w:hAnsi="Helvetica Neue"/>
          <w:color w:val="555555"/>
          <w:sz w:val="20"/>
          <w:szCs w:val="20"/>
          <w:shd w:val="clear" w:color="auto" w:fill="FFFFFF"/>
          <w:lang w:eastAsia="fr-FR"/>
        </w:rPr>
        <w:t>[</w:t>
      </w:r>
      <w:r w:rsidR="00887C99">
        <w:rPr>
          <w:rFonts w:ascii="Helvetica Neue" w:eastAsia="Times New Roman" w:hAnsi="Helvetica Neue"/>
          <w:color w:val="555555"/>
          <w:sz w:val="20"/>
          <w:szCs w:val="20"/>
          <w:shd w:val="clear" w:color="auto" w:fill="FFFFFF"/>
          <w:lang w:eastAsia="fr-FR"/>
        </w:rPr>
        <w:t>http://mis_server</w:t>
      </w:r>
      <w:r>
        <w:rPr>
          <w:rFonts w:ascii="Helvetica Neue" w:eastAsia="Times New Roman" w:hAnsi="Helvetica Neue"/>
          <w:color w:val="555555"/>
          <w:sz w:val="20"/>
          <w:szCs w:val="20"/>
          <w:shd w:val="clear" w:color="auto" w:fill="FFFFFF"/>
          <w:lang w:eastAsia="fr-FR"/>
        </w:rPr>
        <w:t>]</w:t>
      </w:r>
      <w:r w:rsidRPr="00645A6F">
        <w:rPr>
          <w:rFonts w:ascii="Helvetica Neue" w:eastAsia="Times New Roman" w:hAnsi="Helvetica Neue"/>
          <w:color w:val="555555"/>
          <w:sz w:val="20"/>
          <w:szCs w:val="20"/>
          <w:shd w:val="clear" w:color="auto" w:fill="FFFFFF"/>
          <w:lang w:eastAsia="fr-FR"/>
        </w:rPr>
        <w:t>/1.</w:t>
      </w:r>
      <w:r>
        <w:rPr>
          <w:rFonts w:ascii="Helvetica Neue" w:eastAsia="Times New Roman" w:hAnsi="Helvetica Neue"/>
          <w:color w:val="555555"/>
          <w:sz w:val="20"/>
          <w:szCs w:val="20"/>
          <w:shd w:val="clear" w:color="auto" w:fill="FFFFFF"/>
          <w:lang w:eastAsia="fr-FR"/>
        </w:rPr>
        <w:t>0</w:t>
      </w:r>
      <w:r w:rsidRPr="00645A6F">
        <w:rPr>
          <w:rFonts w:ascii="Helvetica Neue" w:eastAsia="Times New Roman" w:hAnsi="Helvetica Neue"/>
          <w:color w:val="555555"/>
          <w:sz w:val="20"/>
          <w:szCs w:val="20"/>
          <w:shd w:val="clear" w:color="auto" w:fill="FFFFFF"/>
          <w:lang w:eastAsia="fr-FR"/>
        </w:rPr>
        <w:t>/</w:t>
      </w:r>
      <w:r>
        <w:rPr>
          <w:rFonts w:ascii="Helvetica Neue" w:eastAsia="Times New Roman" w:hAnsi="Helvetica Neue"/>
          <w:color w:val="555555"/>
          <w:sz w:val="20"/>
          <w:szCs w:val="20"/>
          <w:shd w:val="clear" w:color="auto" w:fill="FFFFFF"/>
          <w:lang w:eastAsia="fr-FR"/>
        </w:rPr>
        <w:t>stop_areas</w:t>
      </w:r>
      <w:r w:rsidRPr="00645A6F">
        <w:rPr>
          <w:rFonts w:ascii="Helvetica Neue" w:eastAsia="Times New Roman" w:hAnsi="Helvetica Neue"/>
          <w:color w:val="555555"/>
          <w:sz w:val="20"/>
          <w:szCs w:val="20"/>
          <w:shd w:val="clear" w:color="auto" w:fill="FFFFFF"/>
          <w:lang w:eastAsia="fr-FR"/>
        </w:rPr>
        <w:t>.json</w:t>
      </w:r>
    </w:p>
    <w:p w14:paraId="2FD599B2" w14:textId="77777777" w:rsidR="00A80B87" w:rsidRDefault="00A80B87" w:rsidP="00A80B87">
      <w:pPr>
        <w:pStyle w:val="Titre3"/>
      </w:pPr>
      <w:r>
        <w:t>Paramètres de la requête</w:t>
      </w:r>
    </w:p>
    <w:p w14:paraId="30760FF7" w14:textId="77777777" w:rsidR="00A80B87" w:rsidRDefault="00A80B87" w:rsidP="00A80B87">
      <w:r>
        <w:t>Aucune structure de paramètre.</w:t>
      </w:r>
    </w:p>
    <w:p w14:paraId="4EF702C9" w14:textId="77777777" w:rsidR="00A80B87" w:rsidRDefault="00A80B87" w:rsidP="00A80B87">
      <w:pPr>
        <w:pStyle w:val="Titre3"/>
      </w:pPr>
      <w:r>
        <w:t>Exemple de requête</w:t>
      </w:r>
    </w:p>
    <w:p w14:paraId="21DAA1B0" w14:textId="5E1DCA8C" w:rsidR="00883964" w:rsidRDefault="003F5F14" w:rsidP="00A80B87">
      <w:r>
        <w:t>GET</w:t>
      </w:r>
      <w:r w:rsidR="00A80B87">
        <w:tab/>
      </w:r>
    </w:p>
    <w:p w14:paraId="63DC4AB3" w14:textId="77777777" w:rsidR="00883964" w:rsidRDefault="00883964" w:rsidP="00A80B87"/>
    <w:p w14:paraId="7AE9C8E7" w14:textId="1A51AA72" w:rsidR="00883964" w:rsidRPr="003F5F14" w:rsidRDefault="00883964" w:rsidP="00A80B87">
      <w:pPr>
        <w:rPr>
          <w:rFonts w:ascii="Helvetica Neue" w:eastAsia="Times New Roman" w:hAnsi="Helvetica Neue"/>
          <w:color w:val="555555"/>
          <w:sz w:val="20"/>
          <w:szCs w:val="20"/>
          <w:shd w:val="clear" w:color="auto" w:fill="FFFFFF"/>
          <w:lang w:eastAsia="fr-FR"/>
        </w:rPr>
      </w:pPr>
      <w:r>
        <w:t>[</w:t>
      </w:r>
      <w:r w:rsidR="00887C99">
        <w:rPr>
          <w:rFonts w:ascii="Helvetica Neue" w:eastAsia="Times New Roman" w:hAnsi="Helvetica Neue"/>
          <w:color w:val="555555"/>
          <w:sz w:val="20"/>
          <w:szCs w:val="20"/>
          <w:shd w:val="clear" w:color="auto" w:fill="FFFFFF"/>
          <w:lang w:eastAsia="fr-FR"/>
        </w:rPr>
        <w:t>http://mis_server</w:t>
      </w:r>
      <w:r>
        <w:rPr>
          <w:rFonts w:ascii="Helvetica Neue" w:eastAsia="Times New Roman" w:hAnsi="Helvetica Neue"/>
          <w:color w:val="555555"/>
          <w:sz w:val="20"/>
          <w:szCs w:val="20"/>
          <w:shd w:val="clear" w:color="auto" w:fill="FFFFFF"/>
          <w:lang w:eastAsia="fr-FR"/>
        </w:rPr>
        <w:t>]</w:t>
      </w:r>
      <w:r w:rsidR="00A80B87" w:rsidRPr="00645A6F">
        <w:rPr>
          <w:rFonts w:ascii="Helvetica Neue" w:eastAsia="Times New Roman" w:hAnsi="Helvetica Neue"/>
          <w:color w:val="555555"/>
          <w:sz w:val="20"/>
          <w:szCs w:val="20"/>
          <w:shd w:val="clear" w:color="auto" w:fill="FFFFFF"/>
          <w:lang w:eastAsia="fr-FR"/>
        </w:rPr>
        <w:t>/1.</w:t>
      </w:r>
      <w:r w:rsidR="00A80B87">
        <w:rPr>
          <w:rFonts w:ascii="Helvetica Neue" w:eastAsia="Times New Roman" w:hAnsi="Helvetica Neue"/>
          <w:color w:val="555555"/>
          <w:sz w:val="20"/>
          <w:szCs w:val="20"/>
          <w:shd w:val="clear" w:color="auto" w:fill="FFFFFF"/>
          <w:lang w:eastAsia="fr-FR"/>
        </w:rPr>
        <w:t>0</w:t>
      </w:r>
      <w:r w:rsidR="00A80B87" w:rsidRPr="00645A6F">
        <w:rPr>
          <w:rFonts w:ascii="Helvetica Neue" w:eastAsia="Times New Roman" w:hAnsi="Helvetica Neue"/>
          <w:color w:val="555555"/>
          <w:sz w:val="20"/>
          <w:szCs w:val="20"/>
          <w:shd w:val="clear" w:color="auto" w:fill="FFFFFF"/>
          <w:lang w:eastAsia="fr-FR"/>
        </w:rPr>
        <w:t>/</w:t>
      </w:r>
      <w:r w:rsidR="00A80B87">
        <w:rPr>
          <w:rFonts w:ascii="Helvetica Neue" w:eastAsia="Times New Roman" w:hAnsi="Helvetica Neue"/>
          <w:color w:val="555555"/>
          <w:sz w:val="20"/>
          <w:szCs w:val="20"/>
          <w:shd w:val="clear" w:color="auto" w:fill="FFFFFF"/>
          <w:lang w:eastAsia="fr-FR"/>
        </w:rPr>
        <w:t>stop_areas</w:t>
      </w:r>
      <w:r w:rsidR="00A80B87" w:rsidRPr="00645A6F">
        <w:rPr>
          <w:rFonts w:ascii="Helvetica Neue" w:eastAsia="Times New Roman" w:hAnsi="Helvetica Neue"/>
          <w:color w:val="555555"/>
          <w:sz w:val="20"/>
          <w:szCs w:val="20"/>
          <w:shd w:val="clear" w:color="auto" w:fill="FFFFFF"/>
          <w:lang w:eastAsia="fr-FR"/>
        </w:rPr>
        <w:t>.json</w:t>
      </w:r>
      <w:bookmarkStart w:id="42" w:name="_GoBack"/>
      <w:bookmarkEnd w:id="42"/>
    </w:p>
    <w:p w14:paraId="5D6FB75F" w14:textId="77777777" w:rsidR="00883964" w:rsidRDefault="00883964" w:rsidP="00A80B87"/>
    <w:p w14:paraId="05AC4A87" w14:textId="77777777" w:rsidR="00A80B87" w:rsidRDefault="00A80B87" w:rsidP="00A80B87">
      <w:pPr>
        <w:pStyle w:val="Titre3"/>
      </w:pPr>
      <w:r>
        <w:t>Exception du service</w:t>
      </w:r>
    </w:p>
    <w:p w14:paraId="3DB3D491" w14:textId="77777777" w:rsidR="00A80B87" w:rsidRDefault="00A80B87" w:rsidP="00A80B87">
      <w:r>
        <w:t xml:space="preserve">En cas de succès de l’exécution du service du service celui-ci produit un </w:t>
      </w:r>
      <w:proofErr w:type="spellStart"/>
      <w:r>
        <w:t>Status</w:t>
      </w:r>
      <w:proofErr w:type="spellEnd"/>
      <w:r>
        <w:t xml:space="preserve"> portant le code </w:t>
      </w:r>
      <w:r>
        <w:fldChar w:fldCharType="begin"/>
      </w:r>
      <w:r>
        <w:instrText xml:space="preserve"> REF CODE_OK \h </w:instrText>
      </w:r>
      <w:r>
        <w:fldChar w:fldCharType="separate"/>
      </w:r>
      <w:r>
        <w:t>OK</w:t>
      </w:r>
      <w:r>
        <w:fldChar w:fldCharType="end"/>
      </w:r>
      <w:r>
        <w:t>.</w:t>
      </w:r>
    </w:p>
    <w:p w14:paraId="36EE8901" w14:textId="77777777" w:rsidR="00A80B87" w:rsidRDefault="00A80B87" w:rsidP="00A80B87"/>
    <w:p w14:paraId="780ACC64" w14:textId="7919B559" w:rsidR="00A80B87" w:rsidRPr="00EB79E1" w:rsidRDefault="00A80B87" w:rsidP="00A80B87">
      <w:r>
        <w:t xml:space="preserve">Les codes d’échec possibles sont les suivants : </w:t>
      </w:r>
      <w:r>
        <w:fldChar w:fldCharType="begin"/>
      </w:r>
      <w:r>
        <w:instrText xml:space="preserve"> REF CODE_INTERNAL_ERROR \h </w:instrText>
      </w:r>
      <w:r>
        <w:fldChar w:fldCharType="separate"/>
      </w:r>
      <w:r>
        <w:t>INTERNAL_ERROR</w:t>
      </w:r>
      <w:r>
        <w:fldChar w:fldCharType="end"/>
      </w:r>
      <w:r>
        <w:t>.</w:t>
      </w:r>
    </w:p>
    <w:p w14:paraId="51502125" w14:textId="77777777" w:rsidR="00A80B87" w:rsidRDefault="00A80B87" w:rsidP="00A80B87">
      <w:pPr>
        <w:pStyle w:val="Titre3"/>
      </w:pPr>
      <w:r>
        <w:t>Définition de la réponse</w:t>
      </w:r>
    </w:p>
    <w:p w14:paraId="1285E0AF" w14:textId="6EBF6AF8" w:rsidR="00135961" w:rsidRDefault="00A80B87" w:rsidP="00A80B87">
      <w:r>
        <w:t xml:space="preserve">La structure de réponse correspond à l’élément </w:t>
      </w:r>
      <w:proofErr w:type="spellStart"/>
      <w:r>
        <w:t>StopsResponse</w:t>
      </w:r>
      <w:proofErr w:type="spellEnd"/>
      <w:r>
        <w:t xml:space="preserve"> du fichier </w:t>
      </w:r>
      <w:r w:rsidR="00887C99">
        <w:fldChar w:fldCharType="begin"/>
      </w:r>
      <w:r w:rsidR="00887C99">
        <w:instrText xml:space="preserve"> REF MisCollectStops \h </w:instrText>
      </w:r>
      <w:r w:rsidR="00887C99">
        <w:fldChar w:fldCharType="separate"/>
      </w:r>
      <w:r w:rsidR="00887C99">
        <w:t>MisCollectStops.xsd</w:t>
      </w:r>
      <w:r w:rsidR="00887C99">
        <w:fldChar w:fldCharType="end"/>
      </w:r>
      <w:r w:rsidR="00887C99">
        <w:t>.</w:t>
      </w:r>
    </w:p>
    <w:p w14:paraId="75DA3DE1" w14:textId="0B497CF4" w:rsidR="00A80B87" w:rsidRDefault="00135961" w:rsidP="00A80B87">
      <w:r>
        <w:t xml:space="preserve">L’élément </w:t>
      </w:r>
      <w:proofErr w:type="spellStart"/>
      <w:r>
        <w:t>StopsResponse</w:t>
      </w:r>
      <w:proofErr w:type="spellEnd"/>
      <w:r>
        <w:t xml:space="preserve"> contient un élément </w:t>
      </w:r>
      <w:proofErr w:type="spellStart"/>
      <w:r>
        <w:t>PublicationDelivery</w:t>
      </w:r>
      <w:proofErr w:type="spellEnd"/>
      <w:r>
        <w:t xml:space="preserve"> qui respecte le format NETEX.</w:t>
      </w:r>
    </w:p>
    <w:p w14:paraId="6C7B8A02" w14:textId="3F345D62" w:rsidR="00135961" w:rsidRDefault="00135961" w:rsidP="00A80B87">
      <w:r>
        <w:t xml:space="preserve">Cet élément contient essentiellement un </w:t>
      </w:r>
      <w:proofErr w:type="spellStart"/>
      <w:r>
        <w:t>SiteFrame</w:t>
      </w:r>
      <w:proofErr w:type="spellEnd"/>
      <w:r>
        <w:t>.</w:t>
      </w:r>
    </w:p>
    <w:p w14:paraId="51EE5938" w14:textId="77777777" w:rsidR="00BC4C17" w:rsidRDefault="00BC4C17" w:rsidP="00A80B87"/>
    <w:p w14:paraId="7B44EA26" w14:textId="77777777" w:rsidR="00BC4C17" w:rsidRDefault="00BC4C17" w:rsidP="00A80B87">
      <w:r>
        <w:t xml:space="preserve">Les différents arrêts du SIM sont collectés en précisant une typologie (attribut </w:t>
      </w:r>
      <w:proofErr w:type="spellStart"/>
      <w:r>
        <w:t>TypeOfPlaceRef</w:t>
      </w:r>
      <w:proofErr w:type="spellEnd"/>
      <w:r>
        <w:t>). Dans le cas du POC, cette typologie n’est pas utile, puisque le POC ne s’intéresse qu’aux seuls arrêts physiques (les structures « </w:t>
      </w:r>
      <w:proofErr w:type="spellStart"/>
      <w:r>
        <w:t>quays</w:t>
      </w:r>
      <w:proofErr w:type="spellEnd"/>
      <w:r>
        <w:t xml:space="preserve"> »). </w:t>
      </w:r>
    </w:p>
    <w:p w14:paraId="3FE18938" w14:textId="68A85142" w:rsidR="00BC4C17" w:rsidRDefault="00BC4C17" w:rsidP="00A80B87">
      <w:r>
        <w:t xml:space="preserve">Par contre dans le cas d’une alimentation du un référentiel d’arrêts partagé, </w:t>
      </w:r>
      <w:r w:rsidR="006152B7">
        <w:t xml:space="preserve">le service est en mesure de fournir la typologie (lieu d’arrêt monomodal, lieu d’arrêt multimodal, </w:t>
      </w:r>
      <w:proofErr w:type="spellStart"/>
      <w:proofErr w:type="gramStart"/>
      <w:r w:rsidR="006152B7">
        <w:t>etc</w:t>
      </w:r>
      <w:proofErr w:type="spellEnd"/>
      <w:r w:rsidR="006152B7">
        <w:t>…)</w:t>
      </w:r>
      <w:proofErr w:type="gramEnd"/>
      <w:r w:rsidR="006152B7">
        <w:t>. Le méta-système pourra ainsi utiliser cette typologie pour la renseigner la méta-base (colonne Type de la table STOPS) et l’utiliser ensuite pour un calcul « automatisé » des transitions.</w:t>
      </w:r>
    </w:p>
    <w:p w14:paraId="58B55F57" w14:textId="77777777" w:rsidR="00623CE8" w:rsidRDefault="00623CE8" w:rsidP="00A80B87"/>
    <w:p w14:paraId="3A714D33" w14:textId="54A9F6A6" w:rsidR="00623CE8" w:rsidRDefault="00623CE8" w:rsidP="00A80B87">
      <w:r>
        <w:t>S’agissant du service de recherche de localités au niveau du méta-système, la typologie des arrêts qui sont retournés (en tant que « localité ») correspond à celle qui fourni par les différents SIM à travers le service de sélection de leurs arrêts.</w:t>
      </w:r>
    </w:p>
    <w:p w14:paraId="41176B04" w14:textId="77777777" w:rsidR="00623CE8" w:rsidRDefault="00623CE8" w:rsidP="00A80B87"/>
    <w:p w14:paraId="6556B378" w14:textId="3B53ABF3" w:rsidR="003E79D3" w:rsidRDefault="003E79D3" w:rsidP="00A80B87">
      <w:r>
        <w:t xml:space="preserve">Les identifiants des arrêts qui sont fournis dans ce service, sont ceux qui peuvent être reconnu dans les 2 services de calcul d’itinéraire (recherche de solutions non détaillées et recherche d’une solution détaillée). Au niveau des requêtes à ces services de calcul l’identifiant se place dans l’élément </w:t>
      </w:r>
      <w:proofErr w:type="spellStart"/>
      <w:r>
        <w:t>PlaceTypeId</w:t>
      </w:r>
      <w:proofErr w:type="spellEnd"/>
      <w:r>
        <w:t>.</w:t>
      </w:r>
    </w:p>
    <w:p w14:paraId="3C4F4974" w14:textId="77777777" w:rsidR="00A80B87" w:rsidRPr="002F00E4" w:rsidRDefault="00A80B87" w:rsidP="00A80B87"/>
    <w:p w14:paraId="7B4CE704" w14:textId="5F1ABC24" w:rsidR="007E46AC" w:rsidRDefault="007E46AC" w:rsidP="00BB5F4E">
      <w:pPr>
        <w:keepNext/>
        <w:keepLines/>
        <w:pBdr>
          <w:top w:val="dotted" w:sz="4" w:space="1" w:color="4F81BD" w:themeColor="accent1"/>
          <w:left w:val="dotted" w:sz="4" w:space="4" w:color="4F81BD" w:themeColor="accent1"/>
        </w:pBdr>
        <w:spacing w:before="240" w:after="120"/>
        <w:outlineLvl w:val="1"/>
      </w:pPr>
    </w:p>
    <w:sectPr w:rsidR="007E46A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9675A" w14:textId="77777777" w:rsidR="001320E1" w:rsidRDefault="001320E1" w:rsidP="0033093B">
      <w:r>
        <w:separator/>
      </w:r>
    </w:p>
  </w:endnote>
  <w:endnote w:type="continuationSeparator" w:id="0">
    <w:p w14:paraId="36B47387" w14:textId="77777777" w:rsidR="001320E1" w:rsidRDefault="001320E1" w:rsidP="0033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594923"/>
      <w:docPartObj>
        <w:docPartGallery w:val="Page Numbers (Bottom of Page)"/>
        <w:docPartUnique/>
      </w:docPartObj>
    </w:sdtPr>
    <w:sdtEndPr/>
    <w:sdtContent>
      <w:p w14:paraId="7B4CE75D" w14:textId="77777777" w:rsidR="001320E1" w:rsidRDefault="001320E1" w:rsidP="0095548D">
        <w:pPr>
          <w:pStyle w:val="Pieddepage"/>
          <w:jc w:val="right"/>
        </w:pPr>
        <w:r>
          <w:fldChar w:fldCharType="begin"/>
        </w:r>
        <w:r>
          <w:instrText>PAGE   \* MERGEFORMAT</w:instrText>
        </w:r>
        <w:r>
          <w:fldChar w:fldCharType="separate"/>
        </w:r>
        <w:r w:rsidR="00A03557">
          <w:rPr>
            <w:noProof/>
          </w:rPr>
          <w:t>8</w:t>
        </w:r>
        <w:r>
          <w:fldChar w:fldCharType="end"/>
        </w:r>
      </w:p>
    </w:sdtContent>
  </w:sdt>
  <w:p w14:paraId="7B4CE75E" w14:textId="14B42FDE" w:rsidR="001320E1" w:rsidRDefault="001320E1">
    <w:pPr>
      <w:pStyle w:val="Pieddepage"/>
    </w:pPr>
    <w:r>
      <w:rPr>
        <w:noProof/>
        <w:lang w:eastAsia="fr-FR"/>
      </w:rPr>
      <w:drawing>
        <wp:anchor distT="0" distB="0" distL="114935" distR="114935" simplePos="0" relativeHeight="251658240" behindDoc="1" locked="0" layoutInCell="1" allowOverlap="1" wp14:anchorId="7B4CE75F" wp14:editId="5523002F">
          <wp:simplePos x="0" y="0"/>
          <wp:positionH relativeFrom="column">
            <wp:posOffset>4914900</wp:posOffset>
          </wp:positionH>
          <wp:positionV relativeFrom="paragraph">
            <wp:posOffset>209550</wp:posOffset>
          </wp:positionV>
          <wp:extent cx="389890" cy="100330"/>
          <wp:effectExtent l="0" t="0" r="0" b="1270"/>
          <wp:wrapTight wrapText="bothSides">
            <wp:wrapPolygon edited="0">
              <wp:start x="0" y="0"/>
              <wp:lineTo x="0" y="16405"/>
              <wp:lineTo x="19700" y="16405"/>
              <wp:lineTo x="1970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100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935" distR="114935" simplePos="0" relativeHeight="251659264" behindDoc="1" locked="0" layoutInCell="1" allowOverlap="1" wp14:anchorId="7B4CE761" wp14:editId="093BC5E1">
          <wp:simplePos x="0" y="0"/>
          <wp:positionH relativeFrom="column">
            <wp:posOffset>5372100</wp:posOffset>
          </wp:positionH>
          <wp:positionV relativeFrom="paragraph">
            <wp:posOffset>153035</wp:posOffset>
          </wp:positionV>
          <wp:extent cx="427990" cy="217805"/>
          <wp:effectExtent l="0" t="0" r="3810" b="10795"/>
          <wp:wrapTight wrapText="bothSides">
            <wp:wrapPolygon edited="0">
              <wp:start x="0" y="0"/>
              <wp:lineTo x="0" y="20152"/>
              <wp:lineTo x="20510" y="20152"/>
              <wp:lineTo x="20510"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799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12DEB" w14:textId="77777777" w:rsidR="001320E1" w:rsidRDefault="001320E1" w:rsidP="0033093B">
      <w:r>
        <w:separator/>
      </w:r>
    </w:p>
  </w:footnote>
  <w:footnote w:type="continuationSeparator" w:id="0">
    <w:p w14:paraId="04F62927" w14:textId="77777777" w:rsidR="001320E1" w:rsidRDefault="001320E1" w:rsidP="003309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FC4"/>
    <w:multiLevelType w:val="hybridMultilevel"/>
    <w:tmpl w:val="A192D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917A85"/>
    <w:multiLevelType w:val="multilevel"/>
    <w:tmpl w:val="778EDE20"/>
    <w:styleLink w:val="Style1"/>
    <w:lvl w:ilvl="0">
      <w:start w:val="1"/>
      <w:numFmt w:val="upperRoman"/>
      <w:lvlText w:val="%1."/>
      <w:lvlJc w:val="right"/>
      <w:pPr>
        <w:ind w:left="1068" w:hanging="36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15127B7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15A512F7"/>
    <w:multiLevelType w:val="hybridMultilevel"/>
    <w:tmpl w:val="726E62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E41C95"/>
    <w:multiLevelType w:val="hybridMultilevel"/>
    <w:tmpl w:val="63B6D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5A1E6D"/>
    <w:multiLevelType w:val="hybridMultilevel"/>
    <w:tmpl w:val="C11E4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2C342F"/>
    <w:multiLevelType w:val="hybridMultilevel"/>
    <w:tmpl w:val="588EC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96C12C0"/>
    <w:multiLevelType w:val="hybridMultilevel"/>
    <w:tmpl w:val="2006D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63012C"/>
    <w:multiLevelType w:val="hybridMultilevel"/>
    <w:tmpl w:val="603C7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E502A1"/>
    <w:multiLevelType w:val="hybridMultilevel"/>
    <w:tmpl w:val="33F2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6A36090"/>
    <w:multiLevelType w:val="hybridMultilevel"/>
    <w:tmpl w:val="13A61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EB1C4D"/>
    <w:multiLevelType w:val="hybridMultilevel"/>
    <w:tmpl w:val="9710CB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D8069DF"/>
    <w:multiLevelType w:val="hybridMultilevel"/>
    <w:tmpl w:val="66D21AE2"/>
    <w:lvl w:ilvl="0" w:tplc="FACC23DA">
      <w:numFmt w:val="bullet"/>
      <w:lvlText w:val=""/>
      <w:lvlJc w:val="left"/>
      <w:pPr>
        <w:ind w:left="360" w:hanging="360"/>
      </w:pPr>
      <w:rPr>
        <w:rFonts w:ascii="Symbol" w:eastAsiaTheme="minorHAnsi" w:hAnsi="Symbol"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2"/>
  </w:num>
  <w:num w:numId="4">
    <w:abstractNumId w:val="0"/>
  </w:num>
  <w:num w:numId="5">
    <w:abstractNumId w:val="10"/>
  </w:num>
  <w:num w:numId="6">
    <w:abstractNumId w:val="11"/>
  </w:num>
  <w:num w:numId="7">
    <w:abstractNumId w:val="7"/>
  </w:num>
  <w:num w:numId="8">
    <w:abstractNumId w:val="2"/>
  </w:num>
  <w:num w:numId="9">
    <w:abstractNumId w:val="8"/>
  </w:num>
  <w:num w:numId="10">
    <w:abstractNumId w:val="9"/>
  </w:num>
  <w:num w:numId="11">
    <w:abstractNumId w:val="4"/>
  </w:num>
  <w:num w:numId="12">
    <w:abstractNumId w:val="3"/>
  </w:num>
  <w:num w:numId="13">
    <w:abstractNumId w:val="5"/>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oNotTrackMoves/>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6E"/>
    <w:rsid w:val="00024232"/>
    <w:rsid w:val="00033E82"/>
    <w:rsid w:val="00036C01"/>
    <w:rsid w:val="0004440C"/>
    <w:rsid w:val="00051C9A"/>
    <w:rsid w:val="00065E50"/>
    <w:rsid w:val="00065E73"/>
    <w:rsid w:val="00072D82"/>
    <w:rsid w:val="00074D9D"/>
    <w:rsid w:val="00075F0A"/>
    <w:rsid w:val="00080313"/>
    <w:rsid w:val="000805B5"/>
    <w:rsid w:val="00086046"/>
    <w:rsid w:val="000865DF"/>
    <w:rsid w:val="00096A56"/>
    <w:rsid w:val="000B2F64"/>
    <w:rsid w:val="000B46A2"/>
    <w:rsid w:val="000C648D"/>
    <w:rsid w:val="000D304E"/>
    <w:rsid w:val="000D6B98"/>
    <w:rsid w:val="000E0C2D"/>
    <w:rsid w:val="000E6302"/>
    <w:rsid w:val="000E6A6D"/>
    <w:rsid w:val="000F568C"/>
    <w:rsid w:val="000F636C"/>
    <w:rsid w:val="0010216D"/>
    <w:rsid w:val="001258D2"/>
    <w:rsid w:val="00131089"/>
    <w:rsid w:val="001320E1"/>
    <w:rsid w:val="0013344D"/>
    <w:rsid w:val="00135961"/>
    <w:rsid w:val="00137C84"/>
    <w:rsid w:val="001608AE"/>
    <w:rsid w:val="0016495E"/>
    <w:rsid w:val="0017101A"/>
    <w:rsid w:val="001755E0"/>
    <w:rsid w:val="00180508"/>
    <w:rsid w:val="00183BF8"/>
    <w:rsid w:val="00185172"/>
    <w:rsid w:val="00190B6A"/>
    <w:rsid w:val="001A0C53"/>
    <w:rsid w:val="001A1E64"/>
    <w:rsid w:val="001A5714"/>
    <w:rsid w:val="001B52D5"/>
    <w:rsid w:val="001B5DE8"/>
    <w:rsid w:val="001B723E"/>
    <w:rsid w:val="001C013B"/>
    <w:rsid w:val="001C398D"/>
    <w:rsid w:val="001C6D27"/>
    <w:rsid w:val="001D1D67"/>
    <w:rsid w:val="001D1F08"/>
    <w:rsid w:val="001D2EB4"/>
    <w:rsid w:val="001D63D9"/>
    <w:rsid w:val="001E0E90"/>
    <w:rsid w:val="001E14AA"/>
    <w:rsid w:val="001E5DBF"/>
    <w:rsid w:val="001E5F60"/>
    <w:rsid w:val="00200CDF"/>
    <w:rsid w:val="0020531E"/>
    <w:rsid w:val="002106CD"/>
    <w:rsid w:val="002126E2"/>
    <w:rsid w:val="0021333D"/>
    <w:rsid w:val="00214C1D"/>
    <w:rsid w:val="002153CA"/>
    <w:rsid w:val="00226DFF"/>
    <w:rsid w:val="0023090B"/>
    <w:rsid w:val="00231F98"/>
    <w:rsid w:val="00234737"/>
    <w:rsid w:val="0024749C"/>
    <w:rsid w:val="002517C8"/>
    <w:rsid w:val="0025545B"/>
    <w:rsid w:val="00262748"/>
    <w:rsid w:val="00264834"/>
    <w:rsid w:val="00267688"/>
    <w:rsid w:val="00275C02"/>
    <w:rsid w:val="00287072"/>
    <w:rsid w:val="002A197F"/>
    <w:rsid w:val="002C5B5E"/>
    <w:rsid w:val="002D33C6"/>
    <w:rsid w:val="002D373B"/>
    <w:rsid w:val="002D5D41"/>
    <w:rsid w:val="002D7624"/>
    <w:rsid w:val="002E2857"/>
    <w:rsid w:val="002F00E4"/>
    <w:rsid w:val="00300831"/>
    <w:rsid w:val="003051F2"/>
    <w:rsid w:val="003145E3"/>
    <w:rsid w:val="0031484D"/>
    <w:rsid w:val="00320A4A"/>
    <w:rsid w:val="00322109"/>
    <w:rsid w:val="0033093B"/>
    <w:rsid w:val="0033416C"/>
    <w:rsid w:val="00335183"/>
    <w:rsid w:val="00335C0E"/>
    <w:rsid w:val="0034081B"/>
    <w:rsid w:val="00342A1D"/>
    <w:rsid w:val="00355B45"/>
    <w:rsid w:val="00364FAF"/>
    <w:rsid w:val="00367F68"/>
    <w:rsid w:val="00370223"/>
    <w:rsid w:val="00382584"/>
    <w:rsid w:val="003922A2"/>
    <w:rsid w:val="00392600"/>
    <w:rsid w:val="00393D79"/>
    <w:rsid w:val="003A6044"/>
    <w:rsid w:val="003B3185"/>
    <w:rsid w:val="003B5893"/>
    <w:rsid w:val="003C1B36"/>
    <w:rsid w:val="003C6C47"/>
    <w:rsid w:val="003C7CE7"/>
    <w:rsid w:val="003D307E"/>
    <w:rsid w:val="003D75A0"/>
    <w:rsid w:val="003E5F80"/>
    <w:rsid w:val="003E6039"/>
    <w:rsid w:val="003E6C12"/>
    <w:rsid w:val="003E79D3"/>
    <w:rsid w:val="003F5F14"/>
    <w:rsid w:val="003F662A"/>
    <w:rsid w:val="003F7532"/>
    <w:rsid w:val="003F76A1"/>
    <w:rsid w:val="00402C13"/>
    <w:rsid w:val="0040304F"/>
    <w:rsid w:val="00403F80"/>
    <w:rsid w:val="004041D6"/>
    <w:rsid w:val="00411BB8"/>
    <w:rsid w:val="0041260C"/>
    <w:rsid w:val="0041664F"/>
    <w:rsid w:val="0041728F"/>
    <w:rsid w:val="00424394"/>
    <w:rsid w:val="004330D8"/>
    <w:rsid w:val="00433DC1"/>
    <w:rsid w:val="00441AC6"/>
    <w:rsid w:val="004425F0"/>
    <w:rsid w:val="00450719"/>
    <w:rsid w:val="00461414"/>
    <w:rsid w:val="00464B2E"/>
    <w:rsid w:val="00466BF9"/>
    <w:rsid w:val="004707DA"/>
    <w:rsid w:val="00470803"/>
    <w:rsid w:val="0047109F"/>
    <w:rsid w:val="00473D44"/>
    <w:rsid w:val="004750D3"/>
    <w:rsid w:val="004A089E"/>
    <w:rsid w:val="004A49BC"/>
    <w:rsid w:val="004A4D0E"/>
    <w:rsid w:val="004A5BEB"/>
    <w:rsid w:val="004B4EA3"/>
    <w:rsid w:val="004C3385"/>
    <w:rsid w:val="004C6B8E"/>
    <w:rsid w:val="004D236A"/>
    <w:rsid w:val="004D5469"/>
    <w:rsid w:val="004E7D5F"/>
    <w:rsid w:val="004F38E3"/>
    <w:rsid w:val="00500F01"/>
    <w:rsid w:val="00505BD5"/>
    <w:rsid w:val="00506B90"/>
    <w:rsid w:val="0052035A"/>
    <w:rsid w:val="005249AD"/>
    <w:rsid w:val="005258BB"/>
    <w:rsid w:val="00530F89"/>
    <w:rsid w:val="00531EDE"/>
    <w:rsid w:val="00541F69"/>
    <w:rsid w:val="005469D4"/>
    <w:rsid w:val="00551CB2"/>
    <w:rsid w:val="00553B00"/>
    <w:rsid w:val="00554408"/>
    <w:rsid w:val="005545EA"/>
    <w:rsid w:val="005753E5"/>
    <w:rsid w:val="00576FA3"/>
    <w:rsid w:val="005900A7"/>
    <w:rsid w:val="005927E8"/>
    <w:rsid w:val="00594CF8"/>
    <w:rsid w:val="005952AC"/>
    <w:rsid w:val="00597D8A"/>
    <w:rsid w:val="005A7358"/>
    <w:rsid w:val="005A79AE"/>
    <w:rsid w:val="005B72A5"/>
    <w:rsid w:val="005D20D5"/>
    <w:rsid w:val="005D3BD2"/>
    <w:rsid w:val="005D4000"/>
    <w:rsid w:val="005E0185"/>
    <w:rsid w:val="005E6488"/>
    <w:rsid w:val="006152B7"/>
    <w:rsid w:val="00620697"/>
    <w:rsid w:val="00623CE8"/>
    <w:rsid w:val="00624E3A"/>
    <w:rsid w:val="006349F2"/>
    <w:rsid w:val="00640DB3"/>
    <w:rsid w:val="00644334"/>
    <w:rsid w:val="00645A6F"/>
    <w:rsid w:val="006515E7"/>
    <w:rsid w:val="00654F6E"/>
    <w:rsid w:val="00660F8B"/>
    <w:rsid w:val="006714CC"/>
    <w:rsid w:val="0067312C"/>
    <w:rsid w:val="0067683B"/>
    <w:rsid w:val="00694F00"/>
    <w:rsid w:val="006A55C7"/>
    <w:rsid w:val="006B0B62"/>
    <w:rsid w:val="006B10CB"/>
    <w:rsid w:val="006B6213"/>
    <w:rsid w:val="006C5D7C"/>
    <w:rsid w:val="006D1435"/>
    <w:rsid w:val="006D6B10"/>
    <w:rsid w:val="006E2553"/>
    <w:rsid w:val="006F1223"/>
    <w:rsid w:val="006F21CD"/>
    <w:rsid w:val="006F2333"/>
    <w:rsid w:val="006F5EA7"/>
    <w:rsid w:val="0070002D"/>
    <w:rsid w:val="00702D57"/>
    <w:rsid w:val="00703502"/>
    <w:rsid w:val="007066A7"/>
    <w:rsid w:val="0071127E"/>
    <w:rsid w:val="00723A05"/>
    <w:rsid w:val="00726306"/>
    <w:rsid w:val="00735612"/>
    <w:rsid w:val="00735CA3"/>
    <w:rsid w:val="007366DC"/>
    <w:rsid w:val="00740224"/>
    <w:rsid w:val="00741572"/>
    <w:rsid w:val="00743B29"/>
    <w:rsid w:val="00746471"/>
    <w:rsid w:val="0074688D"/>
    <w:rsid w:val="00774769"/>
    <w:rsid w:val="00774948"/>
    <w:rsid w:val="007757C0"/>
    <w:rsid w:val="0077756C"/>
    <w:rsid w:val="0078248A"/>
    <w:rsid w:val="00783134"/>
    <w:rsid w:val="007840B9"/>
    <w:rsid w:val="007851AB"/>
    <w:rsid w:val="00787CBD"/>
    <w:rsid w:val="007960C0"/>
    <w:rsid w:val="007A7337"/>
    <w:rsid w:val="007B550D"/>
    <w:rsid w:val="007C25AB"/>
    <w:rsid w:val="007C694B"/>
    <w:rsid w:val="007C7F59"/>
    <w:rsid w:val="007D6462"/>
    <w:rsid w:val="007E3561"/>
    <w:rsid w:val="007E46AC"/>
    <w:rsid w:val="00812ADB"/>
    <w:rsid w:val="0082452A"/>
    <w:rsid w:val="008272AD"/>
    <w:rsid w:val="0083100D"/>
    <w:rsid w:val="00840978"/>
    <w:rsid w:val="00845764"/>
    <w:rsid w:val="008474E6"/>
    <w:rsid w:val="00852607"/>
    <w:rsid w:val="00854108"/>
    <w:rsid w:val="00854E67"/>
    <w:rsid w:val="00857F6E"/>
    <w:rsid w:val="0086054A"/>
    <w:rsid w:val="008631F1"/>
    <w:rsid w:val="008632D4"/>
    <w:rsid w:val="008636ED"/>
    <w:rsid w:val="008749AA"/>
    <w:rsid w:val="00874F5E"/>
    <w:rsid w:val="00880EB7"/>
    <w:rsid w:val="008814CE"/>
    <w:rsid w:val="008829CE"/>
    <w:rsid w:val="00883964"/>
    <w:rsid w:val="00887C99"/>
    <w:rsid w:val="00887D50"/>
    <w:rsid w:val="0089006F"/>
    <w:rsid w:val="00892E8B"/>
    <w:rsid w:val="008943AC"/>
    <w:rsid w:val="0089442C"/>
    <w:rsid w:val="008953EC"/>
    <w:rsid w:val="008A2074"/>
    <w:rsid w:val="008A363C"/>
    <w:rsid w:val="008B512B"/>
    <w:rsid w:val="008C381D"/>
    <w:rsid w:val="008D4AD6"/>
    <w:rsid w:val="008E06B7"/>
    <w:rsid w:val="008E0B5C"/>
    <w:rsid w:val="008E25C7"/>
    <w:rsid w:val="008E6FB3"/>
    <w:rsid w:val="008F1319"/>
    <w:rsid w:val="008F7BF4"/>
    <w:rsid w:val="00900610"/>
    <w:rsid w:val="00903A88"/>
    <w:rsid w:val="009043AA"/>
    <w:rsid w:val="0091237A"/>
    <w:rsid w:val="00916545"/>
    <w:rsid w:val="009272F8"/>
    <w:rsid w:val="00940B5B"/>
    <w:rsid w:val="00941028"/>
    <w:rsid w:val="00950F25"/>
    <w:rsid w:val="0095548D"/>
    <w:rsid w:val="00955C51"/>
    <w:rsid w:val="00957611"/>
    <w:rsid w:val="00962FE8"/>
    <w:rsid w:val="00964AEF"/>
    <w:rsid w:val="00973728"/>
    <w:rsid w:val="00974933"/>
    <w:rsid w:val="00975ADD"/>
    <w:rsid w:val="009760B7"/>
    <w:rsid w:val="0098612F"/>
    <w:rsid w:val="009C0FC1"/>
    <w:rsid w:val="009C1ED1"/>
    <w:rsid w:val="009D0288"/>
    <w:rsid w:val="009D0E0F"/>
    <w:rsid w:val="009D0E1E"/>
    <w:rsid w:val="009D681C"/>
    <w:rsid w:val="009D6C45"/>
    <w:rsid w:val="009E1E34"/>
    <w:rsid w:val="009E4E57"/>
    <w:rsid w:val="009F0813"/>
    <w:rsid w:val="009F23FA"/>
    <w:rsid w:val="00A03108"/>
    <w:rsid w:val="00A03557"/>
    <w:rsid w:val="00A04797"/>
    <w:rsid w:val="00A10186"/>
    <w:rsid w:val="00A10189"/>
    <w:rsid w:val="00A128F5"/>
    <w:rsid w:val="00A1405E"/>
    <w:rsid w:val="00A15B33"/>
    <w:rsid w:val="00A2388D"/>
    <w:rsid w:val="00A23942"/>
    <w:rsid w:val="00A258FB"/>
    <w:rsid w:val="00A453B5"/>
    <w:rsid w:val="00A47AF0"/>
    <w:rsid w:val="00A52809"/>
    <w:rsid w:val="00A57727"/>
    <w:rsid w:val="00A60054"/>
    <w:rsid w:val="00A622FC"/>
    <w:rsid w:val="00A66B44"/>
    <w:rsid w:val="00A73025"/>
    <w:rsid w:val="00A73EAE"/>
    <w:rsid w:val="00A80B87"/>
    <w:rsid w:val="00A82BE9"/>
    <w:rsid w:val="00A84773"/>
    <w:rsid w:val="00A856FE"/>
    <w:rsid w:val="00A97890"/>
    <w:rsid w:val="00A97B6D"/>
    <w:rsid w:val="00AA35F8"/>
    <w:rsid w:val="00AA3C1A"/>
    <w:rsid w:val="00AA5220"/>
    <w:rsid w:val="00AA6177"/>
    <w:rsid w:val="00AA6D64"/>
    <w:rsid w:val="00AB5F74"/>
    <w:rsid w:val="00AB79BA"/>
    <w:rsid w:val="00AC00A5"/>
    <w:rsid w:val="00AD2E41"/>
    <w:rsid w:val="00AE2B29"/>
    <w:rsid w:val="00AE4CFA"/>
    <w:rsid w:val="00AE534E"/>
    <w:rsid w:val="00AF30E4"/>
    <w:rsid w:val="00B009EE"/>
    <w:rsid w:val="00B06721"/>
    <w:rsid w:val="00B1038A"/>
    <w:rsid w:val="00B11219"/>
    <w:rsid w:val="00B23A7A"/>
    <w:rsid w:val="00B25564"/>
    <w:rsid w:val="00B27CF9"/>
    <w:rsid w:val="00B27EAC"/>
    <w:rsid w:val="00B302CE"/>
    <w:rsid w:val="00B30428"/>
    <w:rsid w:val="00B34B6F"/>
    <w:rsid w:val="00B35B74"/>
    <w:rsid w:val="00B51BC6"/>
    <w:rsid w:val="00B54115"/>
    <w:rsid w:val="00B82002"/>
    <w:rsid w:val="00BB24F3"/>
    <w:rsid w:val="00BB446E"/>
    <w:rsid w:val="00BB5DD3"/>
    <w:rsid w:val="00BB5F4E"/>
    <w:rsid w:val="00BB7D58"/>
    <w:rsid w:val="00BC4C17"/>
    <w:rsid w:val="00BD1B4C"/>
    <w:rsid w:val="00BD5CBA"/>
    <w:rsid w:val="00BE30A6"/>
    <w:rsid w:val="00BE4219"/>
    <w:rsid w:val="00BE61BA"/>
    <w:rsid w:val="00BF1EFA"/>
    <w:rsid w:val="00BF2D64"/>
    <w:rsid w:val="00BF749F"/>
    <w:rsid w:val="00C00458"/>
    <w:rsid w:val="00C17F95"/>
    <w:rsid w:val="00C20657"/>
    <w:rsid w:val="00C20D9C"/>
    <w:rsid w:val="00C316EC"/>
    <w:rsid w:val="00C365FC"/>
    <w:rsid w:val="00C45370"/>
    <w:rsid w:val="00C476B6"/>
    <w:rsid w:val="00C51B6D"/>
    <w:rsid w:val="00C724BF"/>
    <w:rsid w:val="00C77B05"/>
    <w:rsid w:val="00C817D2"/>
    <w:rsid w:val="00C865AA"/>
    <w:rsid w:val="00C9295A"/>
    <w:rsid w:val="00C968F0"/>
    <w:rsid w:val="00CA09B1"/>
    <w:rsid w:val="00CA5A4B"/>
    <w:rsid w:val="00CB5873"/>
    <w:rsid w:val="00CC4F24"/>
    <w:rsid w:val="00CD00A6"/>
    <w:rsid w:val="00CE1BFD"/>
    <w:rsid w:val="00CF7282"/>
    <w:rsid w:val="00CF7AEB"/>
    <w:rsid w:val="00D02746"/>
    <w:rsid w:val="00D047BD"/>
    <w:rsid w:val="00D40818"/>
    <w:rsid w:val="00D431BF"/>
    <w:rsid w:val="00D5116C"/>
    <w:rsid w:val="00D52C38"/>
    <w:rsid w:val="00D53939"/>
    <w:rsid w:val="00D5601C"/>
    <w:rsid w:val="00D618C6"/>
    <w:rsid w:val="00D63AAB"/>
    <w:rsid w:val="00D70D6C"/>
    <w:rsid w:val="00D718FC"/>
    <w:rsid w:val="00D721D5"/>
    <w:rsid w:val="00D73A3F"/>
    <w:rsid w:val="00D7590A"/>
    <w:rsid w:val="00D7747E"/>
    <w:rsid w:val="00D879FD"/>
    <w:rsid w:val="00DA446E"/>
    <w:rsid w:val="00DA5EED"/>
    <w:rsid w:val="00DB4270"/>
    <w:rsid w:val="00DB6327"/>
    <w:rsid w:val="00DB718A"/>
    <w:rsid w:val="00DD0320"/>
    <w:rsid w:val="00DD58C4"/>
    <w:rsid w:val="00DD7387"/>
    <w:rsid w:val="00DE5979"/>
    <w:rsid w:val="00DF262D"/>
    <w:rsid w:val="00E00900"/>
    <w:rsid w:val="00E0445F"/>
    <w:rsid w:val="00E06F73"/>
    <w:rsid w:val="00E12DAE"/>
    <w:rsid w:val="00E13814"/>
    <w:rsid w:val="00E16345"/>
    <w:rsid w:val="00E26FD4"/>
    <w:rsid w:val="00E3200B"/>
    <w:rsid w:val="00E33679"/>
    <w:rsid w:val="00E33B20"/>
    <w:rsid w:val="00E412EC"/>
    <w:rsid w:val="00E513ED"/>
    <w:rsid w:val="00E624F7"/>
    <w:rsid w:val="00E62D6E"/>
    <w:rsid w:val="00E6344D"/>
    <w:rsid w:val="00E71ECA"/>
    <w:rsid w:val="00E73424"/>
    <w:rsid w:val="00E7438E"/>
    <w:rsid w:val="00E76A82"/>
    <w:rsid w:val="00EB3576"/>
    <w:rsid w:val="00EB67FC"/>
    <w:rsid w:val="00EB7655"/>
    <w:rsid w:val="00EB79E1"/>
    <w:rsid w:val="00EC39E1"/>
    <w:rsid w:val="00ED7A4F"/>
    <w:rsid w:val="00EF69A3"/>
    <w:rsid w:val="00F02A2C"/>
    <w:rsid w:val="00F0642B"/>
    <w:rsid w:val="00F12F92"/>
    <w:rsid w:val="00F14B78"/>
    <w:rsid w:val="00F20D7C"/>
    <w:rsid w:val="00F2391B"/>
    <w:rsid w:val="00F3145C"/>
    <w:rsid w:val="00F340C0"/>
    <w:rsid w:val="00F43A46"/>
    <w:rsid w:val="00F46DD2"/>
    <w:rsid w:val="00F547B7"/>
    <w:rsid w:val="00F64B0C"/>
    <w:rsid w:val="00F752F5"/>
    <w:rsid w:val="00F7591A"/>
    <w:rsid w:val="00F81152"/>
    <w:rsid w:val="00F814FB"/>
    <w:rsid w:val="00F84B73"/>
    <w:rsid w:val="00F86E14"/>
    <w:rsid w:val="00F8727E"/>
    <w:rsid w:val="00F90C55"/>
    <w:rsid w:val="00FA0FDA"/>
    <w:rsid w:val="00FB0170"/>
    <w:rsid w:val="00FB1290"/>
    <w:rsid w:val="00FB27FD"/>
    <w:rsid w:val="00FB720D"/>
    <w:rsid w:val="00FC4ACB"/>
    <w:rsid w:val="00FD6524"/>
    <w:rsid w:val="00FE02D4"/>
    <w:rsid w:val="00FE3CC3"/>
    <w:rsid w:val="00FE45F7"/>
    <w:rsid w:val="00FF204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4C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1F2"/>
    <w:pPr>
      <w:spacing w:after="0" w:line="240" w:lineRule="auto"/>
      <w:jc w:val="both"/>
    </w:pPr>
    <w:rPr>
      <w:rFonts w:ascii="Calibri" w:hAnsi="Calibri" w:cs="Times New Roman"/>
    </w:rPr>
  </w:style>
  <w:style w:type="paragraph" w:styleId="Titre1">
    <w:name w:val="heading 1"/>
    <w:basedOn w:val="Normal"/>
    <w:next w:val="Normal"/>
    <w:link w:val="Titre1Car"/>
    <w:uiPriority w:val="9"/>
    <w:qFormat/>
    <w:rsid w:val="00DF262D"/>
    <w:pPr>
      <w:keepNext/>
      <w:keepLines/>
      <w:pageBreakBefore/>
      <w:numPr>
        <w:numId w:val="2"/>
      </w:numPr>
      <w:spacing w:after="240"/>
      <w:ind w:left="431" w:hanging="431"/>
      <w:outlineLvl w:val="0"/>
    </w:pPr>
    <w:rPr>
      <w:rFonts w:asciiTheme="minorHAnsi" w:eastAsiaTheme="majorEastAsia" w:hAnsiTheme="min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262D"/>
    <w:pPr>
      <w:keepNext/>
      <w:keepLines/>
      <w:numPr>
        <w:ilvl w:val="1"/>
        <w:numId w:val="2"/>
      </w:numPr>
      <w:pBdr>
        <w:top w:val="dotted" w:sz="4" w:space="1" w:color="4F81BD" w:themeColor="accent1"/>
        <w:left w:val="dotted" w:sz="4" w:space="4" w:color="4F81BD" w:themeColor="accent1"/>
      </w:pBdr>
      <w:spacing w:before="240" w:after="120"/>
      <w:outlineLvl w:val="1"/>
    </w:pPr>
    <w:rPr>
      <w:rFonts w:asciiTheme="minorHAnsi" w:eastAsiaTheme="majorEastAsia" w:hAnsiTheme="minorHAnsi" w:cstheme="majorBidi"/>
      <w:b/>
      <w:bCs/>
      <w:color w:val="4F81BD" w:themeColor="accent1"/>
      <w:sz w:val="26"/>
      <w:szCs w:val="26"/>
    </w:rPr>
  </w:style>
  <w:style w:type="paragraph" w:styleId="Titre3">
    <w:name w:val="heading 3"/>
    <w:basedOn w:val="Normal"/>
    <w:next w:val="Normal"/>
    <w:link w:val="Titre3Car"/>
    <w:uiPriority w:val="9"/>
    <w:unhideWhenUsed/>
    <w:qFormat/>
    <w:rsid w:val="00DF262D"/>
    <w:pPr>
      <w:keepNext/>
      <w:keepLines/>
      <w:numPr>
        <w:ilvl w:val="2"/>
        <w:numId w:val="2"/>
      </w:numPr>
      <w:spacing w:before="240" w:after="120"/>
      <w:outlineLvl w:val="2"/>
    </w:pPr>
    <w:rPr>
      <w:rFonts w:asciiTheme="minorHAnsi" w:eastAsiaTheme="majorEastAsia" w:hAnsiTheme="minorHAnsi" w:cstheme="majorBidi"/>
      <w:bCs/>
      <w:color w:val="4F81BD" w:themeColor="accent1"/>
    </w:rPr>
  </w:style>
  <w:style w:type="paragraph" w:styleId="Titre4">
    <w:name w:val="heading 4"/>
    <w:basedOn w:val="Normal"/>
    <w:next w:val="Normal"/>
    <w:link w:val="Titre4Car"/>
    <w:uiPriority w:val="9"/>
    <w:unhideWhenUsed/>
    <w:qFormat/>
    <w:rsid w:val="00DF262D"/>
    <w:pPr>
      <w:keepNext/>
      <w:keepLines/>
      <w:numPr>
        <w:ilvl w:val="3"/>
        <w:numId w:val="2"/>
      </w:numPr>
      <w:spacing w:before="240" w:after="120"/>
      <w:ind w:left="862" w:hanging="862"/>
      <w:outlineLvl w:val="3"/>
    </w:pPr>
    <w:rPr>
      <w:rFonts w:asciiTheme="minorHAnsi" w:eastAsiaTheme="majorEastAsia" w:hAnsiTheme="minorHAnsi" w:cstheme="majorBidi"/>
      <w:bCs/>
      <w:i/>
      <w:iCs/>
      <w:color w:val="4F81BD" w:themeColor="accent1"/>
    </w:rPr>
  </w:style>
  <w:style w:type="paragraph" w:styleId="Titre5">
    <w:name w:val="heading 5"/>
    <w:basedOn w:val="Normal"/>
    <w:next w:val="Normal"/>
    <w:link w:val="Titre5Car"/>
    <w:uiPriority w:val="9"/>
    <w:unhideWhenUsed/>
    <w:qFormat/>
    <w:rsid w:val="00DF262D"/>
    <w:pPr>
      <w:keepNext/>
      <w:keepLines/>
      <w:numPr>
        <w:ilvl w:val="4"/>
        <w:numId w:val="2"/>
      </w:numPr>
      <w:spacing w:before="200"/>
      <w:outlineLvl w:val="4"/>
    </w:pPr>
    <w:rPr>
      <w:rFonts w:asciiTheme="minorHAnsi" w:eastAsiaTheme="majorEastAsia" w:hAnsiTheme="minorHAnsi" w:cstheme="majorBidi"/>
      <w:color w:val="243F60" w:themeColor="accent1" w:themeShade="7F"/>
    </w:rPr>
  </w:style>
  <w:style w:type="paragraph" w:styleId="Titre6">
    <w:name w:val="heading 6"/>
    <w:basedOn w:val="Normal"/>
    <w:next w:val="Normal"/>
    <w:link w:val="Titre6Car"/>
    <w:uiPriority w:val="9"/>
    <w:unhideWhenUsed/>
    <w:qFormat/>
    <w:rsid w:val="001E0E9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0E9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0E9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0E9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262D"/>
    <w:rPr>
      <w:rFonts w:eastAsiaTheme="majorEastAsia"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E14AA"/>
    <w:rPr>
      <w:rFonts w:ascii="Tahoma" w:hAnsi="Tahoma" w:cs="Tahoma"/>
      <w:sz w:val="16"/>
      <w:szCs w:val="16"/>
    </w:rPr>
  </w:style>
  <w:style w:type="character" w:customStyle="1" w:styleId="TextedebullesCar">
    <w:name w:val="Texte de bulles Car"/>
    <w:basedOn w:val="Policepardfaut"/>
    <w:link w:val="Textedebulles"/>
    <w:uiPriority w:val="99"/>
    <w:semiHidden/>
    <w:rsid w:val="001E14AA"/>
    <w:rPr>
      <w:rFonts w:ascii="Tahoma" w:hAnsi="Tahoma" w:cs="Tahoma"/>
      <w:sz w:val="16"/>
      <w:szCs w:val="16"/>
    </w:rPr>
  </w:style>
  <w:style w:type="character" w:customStyle="1" w:styleId="Titre2Car">
    <w:name w:val="Titre 2 Car"/>
    <w:basedOn w:val="Policepardfaut"/>
    <w:link w:val="Titre2"/>
    <w:uiPriority w:val="9"/>
    <w:rsid w:val="00DF262D"/>
    <w:rPr>
      <w:rFonts w:eastAsiaTheme="majorEastAsia" w:cstheme="majorBidi"/>
      <w:b/>
      <w:bCs/>
      <w:color w:val="4F81BD" w:themeColor="accent1"/>
      <w:sz w:val="26"/>
      <w:szCs w:val="26"/>
    </w:rPr>
  </w:style>
  <w:style w:type="table" w:styleId="Grille">
    <w:name w:val="Table Grid"/>
    <w:basedOn w:val="TableauNormal"/>
    <w:uiPriority w:val="59"/>
    <w:rsid w:val="00BB24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258BB"/>
    <w:pPr>
      <w:spacing w:line="276" w:lineRule="auto"/>
      <w:outlineLvl w:val="9"/>
    </w:pPr>
    <w:rPr>
      <w:lang w:eastAsia="fr-FR"/>
    </w:rPr>
  </w:style>
  <w:style w:type="paragraph" w:styleId="TM1">
    <w:name w:val="toc 1"/>
    <w:basedOn w:val="Normal"/>
    <w:next w:val="Normal"/>
    <w:autoRedefine/>
    <w:uiPriority w:val="39"/>
    <w:unhideWhenUsed/>
    <w:rsid w:val="005258BB"/>
    <w:pPr>
      <w:spacing w:after="100"/>
    </w:pPr>
  </w:style>
  <w:style w:type="paragraph" w:styleId="TM2">
    <w:name w:val="toc 2"/>
    <w:basedOn w:val="Normal"/>
    <w:next w:val="Normal"/>
    <w:autoRedefine/>
    <w:uiPriority w:val="39"/>
    <w:unhideWhenUsed/>
    <w:rsid w:val="005258BB"/>
    <w:pPr>
      <w:spacing w:after="100"/>
      <w:ind w:left="220"/>
    </w:pPr>
  </w:style>
  <w:style w:type="character" w:styleId="Lienhypertexte">
    <w:name w:val="Hyperlink"/>
    <w:basedOn w:val="Policepardfaut"/>
    <w:uiPriority w:val="99"/>
    <w:unhideWhenUsed/>
    <w:rsid w:val="005258BB"/>
    <w:rPr>
      <w:color w:val="0000FF" w:themeColor="hyperlink"/>
      <w:u w:val="single"/>
    </w:rPr>
  </w:style>
  <w:style w:type="paragraph" w:styleId="Paragraphedeliste">
    <w:name w:val="List Paragraph"/>
    <w:basedOn w:val="Normal"/>
    <w:uiPriority w:val="34"/>
    <w:qFormat/>
    <w:rsid w:val="0047109F"/>
    <w:pPr>
      <w:ind w:left="720"/>
    </w:pPr>
  </w:style>
  <w:style w:type="character" w:customStyle="1" w:styleId="Titre3Car">
    <w:name w:val="Titre 3 Car"/>
    <w:basedOn w:val="Policepardfaut"/>
    <w:link w:val="Titre3"/>
    <w:uiPriority w:val="9"/>
    <w:rsid w:val="00DF262D"/>
    <w:rPr>
      <w:rFonts w:eastAsiaTheme="majorEastAsia" w:cstheme="majorBidi"/>
      <w:bCs/>
      <w:color w:val="4F81BD" w:themeColor="accent1"/>
    </w:rPr>
  </w:style>
  <w:style w:type="paragraph" w:styleId="TM3">
    <w:name w:val="toc 3"/>
    <w:basedOn w:val="Normal"/>
    <w:next w:val="Normal"/>
    <w:autoRedefine/>
    <w:uiPriority w:val="39"/>
    <w:unhideWhenUsed/>
    <w:rsid w:val="004D236A"/>
    <w:pPr>
      <w:spacing w:after="100"/>
      <w:ind w:left="440"/>
    </w:pPr>
  </w:style>
  <w:style w:type="paragraph" w:styleId="Lgende">
    <w:name w:val="caption"/>
    <w:basedOn w:val="Normal"/>
    <w:next w:val="Normal"/>
    <w:uiPriority w:val="35"/>
    <w:unhideWhenUsed/>
    <w:qFormat/>
    <w:rsid w:val="008272AD"/>
    <w:pPr>
      <w:spacing w:after="200"/>
    </w:pPr>
    <w:rPr>
      <w:b/>
      <w:bCs/>
      <w:color w:val="4F81BD" w:themeColor="accent1"/>
      <w:sz w:val="18"/>
      <w:szCs w:val="18"/>
    </w:rPr>
  </w:style>
  <w:style w:type="table" w:styleId="Listeclaire">
    <w:name w:val="Light List"/>
    <w:basedOn w:val="TableauNormal"/>
    <w:uiPriority w:val="61"/>
    <w:rsid w:val="009D68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moyenne1">
    <w:name w:val="Medium Shading 1"/>
    <w:basedOn w:val="TableauNormal"/>
    <w:uiPriority w:val="63"/>
    <w:rsid w:val="009D681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9D681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9D681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9D681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
    <w:name w:val="Colorful Grid"/>
    <w:basedOn w:val="TableauNormal"/>
    <w:uiPriority w:val="73"/>
    <w:rsid w:val="009D681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
    <w:name w:val="Light Grid"/>
    <w:basedOn w:val="TableauNormal"/>
    <w:uiPriority w:val="62"/>
    <w:rsid w:val="009D68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itreGnral">
    <w:name w:val="Titre Général"/>
    <w:basedOn w:val="Normal"/>
    <w:rsid w:val="006B10CB"/>
    <w:pPr>
      <w:spacing w:before="120" w:after="120" w:line="280" w:lineRule="atLeast"/>
      <w:jc w:val="right"/>
    </w:pPr>
    <w:rPr>
      <w:rFonts w:ascii="Verdana" w:eastAsia="MS Mincho" w:hAnsi="Verdana"/>
      <w:b/>
      <w:caps/>
      <w:color w:val="000080"/>
      <w:sz w:val="32"/>
      <w:szCs w:val="32"/>
      <w:lang w:eastAsia="fr-FR"/>
    </w:rPr>
  </w:style>
  <w:style w:type="paragraph" w:customStyle="1" w:styleId="LogoClient">
    <w:name w:val="Logo Client"/>
    <w:basedOn w:val="Normal"/>
    <w:semiHidden/>
    <w:rsid w:val="006B10CB"/>
    <w:pPr>
      <w:spacing w:before="120" w:after="120" w:line="280" w:lineRule="atLeast"/>
      <w:jc w:val="right"/>
    </w:pPr>
    <w:rPr>
      <w:rFonts w:ascii="Verdana" w:eastAsia="MS Mincho" w:hAnsi="Verdana"/>
      <w:szCs w:val="24"/>
      <w:lang w:eastAsia="fr-FR"/>
    </w:rPr>
  </w:style>
  <w:style w:type="paragraph" w:styleId="En-tte">
    <w:name w:val="header"/>
    <w:basedOn w:val="Normal"/>
    <w:link w:val="En-tteCar"/>
    <w:uiPriority w:val="99"/>
    <w:unhideWhenUsed/>
    <w:rsid w:val="0033093B"/>
    <w:pPr>
      <w:tabs>
        <w:tab w:val="center" w:pos="4536"/>
        <w:tab w:val="right" w:pos="9072"/>
      </w:tabs>
    </w:pPr>
  </w:style>
  <w:style w:type="character" w:customStyle="1" w:styleId="En-tteCar">
    <w:name w:val="En-tête Car"/>
    <w:basedOn w:val="Policepardfaut"/>
    <w:link w:val="En-tte"/>
    <w:uiPriority w:val="99"/>
    <w:rsid w:val="0033093B"/>
    <w:rPr>
      <w:rFonts w:ascii="Calibri" w:hAnsi="Calibri" w:cs="Times New Roman"/>
    </w:rPr>
  </w:style>
  <w:style w:type="paragraph" w:styleId="Pieddepage">
    <w:name w:val="footer"/>
    <w:basedOn w:val="Normal"/>
    <w:link w:val="PieddepageCar"/>
    <w:uiPriority w:val="99"/>
    <w:unhideWhenUsed/>
    <w:rsid w:val="0033093B"/>
    <w:pPr>
      <w:tabs>
        <w:tab w:val="center" w:pos="4536"/>
        <w:tab w:val="right" w:pos="9072"/>
      </w:tabs>
    </w:pPr>
  </w:style>
  <w:style w:type="character" w:customStyle="1" w:styleId="PieddepageCar">
    <w:name w:val="Pied de page Car"/>
    <w:basedOn w:val="Policepardfaut"/>
    <w:link w:val="Pieddepage"/>
    <w:uiPriority w:val="99"/>
    <w:rsid w:val="0033093B"/>
    <w:rPr>
      <w:rFonts w:ascii="Calibri" w:hAnsi="Calibri" w:cs="Times New Roman"/>
    </w:rPr>
  </w:style>
  <w:style w:type="table" w:styleId="Ombrageclair">
    <w:name w:val="Light Shading"/>
    <w:basedOn w:val="TableauNormal"/>
    <w:uiPriority w:val="60"/>
    <w:rsid w:val="00137C8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137C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suivi">
    <w:name w:val="FollowedHyperlink"/>
    <w:basedOn w:val="Policepardfaut"/>
    <w:uiPriority w:val="99"/>
    <w:semiHidden/>
    <w:unhideWhenUsed/>
    <w:rsid w:val="00AD2E41"/>
    <w:rPr>
      <w:color w:val="800080" w:themeColor="followedHyperlink"/>
      <w:u w:val="single"/>
    </w:rPr>
  </w:style>
  <w:style w:type="character" w:customStyle="1" w:styleId="Titre4Car">
    <w:name w:val="Titre 4 Car"/>
    <w:basedOn w:val="Policepardfaut"/>
    <w:link w:val="Titre4"/>
    <w:uiPriority w:val="9"/>
    <w:rsid w:val="00DF262D"/>
    <w:rPr>
      <w:rFonts w:eastAsiaTheme="majorEastAsia" w:cstheme="majorBidi"/>
      <w:bCs/>
      <w:i/>
      <w:iCs/>
      <w:color w:val="4F81BD" w:themeColor="accent1"/>
    </w:rPr>
  </w:style>
  <w:style w:type="character" w:customStyle="1" w:styleId="Titre5Car">
    <w:name w:val="Titre 5 Car"/>
    <w:basedOn w:val="Policepardfaut"/>
    <w:link w:val="Titre5"/>
    <w:uiPriority w:val="9"/>
    <w:rsid w:val="00DF262D"/>
    <w:rPr>
      <w:rFonts w:eastAsiaTheme="majorEastAsia" w:cstheme="majorBidi"/>
      <w:color w:val="243F60" w:themeColor="accent1" w:themeShade="7F"/>
    </w:rPr>
  </w:style>
  <w:style w:type="character" w:customStyle="1" w:styleId="Titre6Car">
    <w:name w:val="Titre 6 Car"/>
    <w:basedOn w:val="Policepardfaut"/>
    <w:link w:val="Titre6"/>
    <w:uiPriority w:val="9"/>
    <w:rsid w:val="001E0E9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0E9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0E9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0E9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1E0E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E0E90"/>
    <w:rPr>
      <w:rFonts w:asciiTheme="majorHAnsi" w:eastAsiaTheme="majorEastAsia" w:hAnsiTheme="majorHAnsi" w:cstheme="majorBidi"/>
      <w:color w:val="17365D" w:themeColor="text2" w:themeShade="BF"/>
      <w:spacing w:val="5"/>
      <w:kern w:val="28"/>
      <w:sz w:val="52"/>
      <w:szCs w:val="52"/>
    </w:rPr>
  </w:style>
  <w:style w:type="numbering" w:customStyle="1" w:styleId="Style1">
    <w:name w:val="Style1"/>
    <w:uiPriority w:val="99"/>
    <w:rsid w:val="0040304F"/>
    <w:pPr>
      <w:numPr>
        <w:numId w:val="1"/>
      </w:numPr>
    </w:pPr>
  </w:style>
  <w:style w:type="character" w:styleId="Marquedannotation">
    <w:name w:val="annotation reference"/>
    <w:basedOn w:val="Policepardfaut"/>
    <w:uiPriority w:val="99"/>
    <w:semiHidden/>
    <w:unhideWhenUsed/>
    <w:rsid w:val="006714CC"/>
    <w:rPr>
      <w:sz w:val="16"/>
      <w:szCs w:val="16"/>
    </w:rPr>
  </w:style>
  <w:style w:type="paragraph" w:styleId="Commentaire">
    <w:name w:val="annotation text"/>
    <w:basedOn w:val="Normal"/>
    <w:link w:val="CommentaireCar"/>
    <w:uiPriority w:val="99"/>
    <w:semiHidden/>
    <w:unhideWhenUsed/>
    <w:rsid w:val="006714CC"/>
    <w:rPr>
      <w:sz w:val="20"/>
      <w:szCs w:val="20"/>
    </w:rPr>
  </w:style>
  <w:style w:type="character" w:customStyle="1" w:styleId="CommentaireCar">
    <w:name w:val="Commentaire Car"/>
    <w:basedOn w:val="Policepardfaut"/>
    <w:link w:val="Commentaire"/>
    <w:uiPriority w:val="99"/>
    <w:semiHidden/>
    <w:rsid w:val="006714CC"/>
    <w:rPr>
      <w:rFonts w:ascii="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6714CC"/>
    <w:rPr>
      <w:b/>
      <w:bCs/>
    </w:rPr>
  </w:style>
  <w:style w:type="character" w:customStyle="1" w:styleId="ObjetducommentaireCar">
    <w:name w:val="Objet du commentaire Car"/>
    <w:basedOn w:val="CommentaireCar"/>
    <w:link w:val="Objetducommentaire"/>
    <w:uiPriority w:val="99"/>
    <w:semiHidden/>
    <w:rsid w:val="006714CC"/>
    <w:rPr>
      <w:rFonts w:ascii="Calibri" w:hAnsi="Calibri" w:cs="Times New Roman"/>
      <w:b/>
      <w:bCs/>
      <w:sz w:val="20"/>
      <w:szCs w:val="20"/>
    </w:rPr>
  </w:style>
  <w:style w:type="paragraph" w:styleId="Rvision">
    <w:name w:val="Revision"/>
    <w:hidden/>
    <w:uiPriority w:val="99"/>
    <w:semiHidden/>
    <w:rsid w:val="00402C13"/>
    <w:pPr>
      <w:spacing w:after="0" w:line="240" w:lineRule="auto"/>
    </w:pPr>
    <w:rPr>
      <w:rFonts w:ascii="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1F2"/>
    <w:pPr>
      <w:spacing w:after="0" w:line="240" w:lineRule="auto"/>
      <w:jc w:val="both"/>
    </w:pPr>
    <w:rPr>
      <w:rFonts w:ascii="Calibri" w:hAnsi="Calibri" w:cs="Times New Roman"/>
    </w:rPr>
  </w:style>
  <w:style w:type="paragraph" w:styleId="Titre1">
    <w:name w:val="heading 1"/>
    <w:basedOn w:val="Normal"/>
    <w:next w:val="Normal"/>
    <w:link w:val="Titre1Car"/>
    <w:uiPriority w:val="9"/>
    <w:qFormat/>
    <w:rsid w:val="00DF262D"/>
    <w:pPr>
      <w:keepNext/>
      <w:keepLines/>
      <w:pageBreakBefore/>
      <w:numPr>
        <w:numId w:val="2"/>
      </w:numPr>
      <w:spacing w:after="240"/>
      <w:ind w:left="431" w:hanging="431"/>
      <w:outlineLvl w:val="0"/>
    </w:pPr>
    <w:rPr>
      <w:rFonts w:asciiTheme="minorHAnsi" w:eastAsiaTheme="majorEastAsia" w:hAnsiTheme="min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262D"/>
    <w:pPr>
      <w:keepNext/>
      <w:keepLines/>
      <w:numPr>
        <w:ilvl w:val="1"/>
        <w:numId w:val="2"/>
      </w:numPr>
      <w:pBdr>
        <w:top w:val="dotted" w:sz="4" w:space="1" w:color="4F81BD" w:themeColor="accent1"/>
        <w:left w:val="dotted" w:sz="4" w:space="4" w:color="4F81BD" w:themeColor="accent1"/>
      </w:pBdr>
      <w:spacing w:before="240" w:after="120"/>
      <w:outlineLvl w:val="1"/>
    </w:pPr>
    <w:rPr>
      <w:rFonts w:asciiTheme="minorHAnsi" w:eastAsiaTheme="majorEastAsia" w:hAnsiTheme="minorHAnsi" w:cstheme="majorBidi"/>
      <w:b/>
      <w:bCs/>
      <w:color w:val="4F81BD" w:themeColor="accent1"/>
      <w:sz w:val="26"/>
      <w:szCs w:val="26"/>
    </w:rPr>
  </w:style>
  <w:style w:type="paragraph" w:styleId="Titre3">
    <w:name w:val="heading 3"/>
    <w:basedOn w:val="Normal"/>
    <w:next w:val="Normal"/>
    <w:link w:val="Titre3Car"/>
    <w:uiPriority w:val="9"/>
    <w:unhideWhenUsed/>
    <w:qFormat/>
    <w:rsid w:val="00DF262D"/>
    <w:pPr>
      <w:keepNext/>
      <w:keepLines/>
      <w:numPr>
        <w:ilvl w:val="2"/>
        <w:numId w:val="2"/>
      </w:numPr>
      <w:spacing w:before="240" w:after="120"/>
      <w:outlineLvl w:val="2"/>
    </w:pPr>
    <w:rPr>
      <w:rFonts w:asciiTheme="minorHAnsi" w:eastAsiaTheme="majorEastAsia" w:hAnsiTheme="minorHAnsi" w:cstheme="majorBidi"/>
      <w:bCs/>
      <w:color w:val="4F81BD" w:themeColor="accent1"/>
    </w:rPr>
  </w:style>
  <w:style w:type="paragraph" w:styleId="Titre4">
    <w:name w:val="heading 4"/>
    <w:basedOn w:val="Normal"/>
    <w:next w:val="Normal"/>
    <w:link w:val="Titre4Car"/>
    <w:uiPriority w:val="9"/>
    <w:unhideWhenUsed/>
    <w:qFormat/>
    <w:rsid w:val="00DF262D"/>
    <w:pPr>
      <w:keepNext/>
      <w:keepLines/>
      <w:numPr>
        <w:ilvl w:val="3"/>
        <w:numId w:val="2"/>
      </w:numPr>
      <w:spacing w:before="240" w:after="120"/>
      <w:ind w:left="862" w:hanging="862"/>
      <w:outlineLvl w:val="3"/>
    </w:pPr>
    <w:rPr>
      <w:rFonts w:asciiTheme="minorHAnsi" w:eastAsiaTheme="majorEastAsia" w:hAnsiTheme="minorHAnsi" w:cstheme="majorBidi"/>
      <w:bCs/>
      <w:i/>
      <w:iCs/>
      <w:color w:val="4F81BD" w:themeColor="accent1"/>
    </w:rPr>
  </w:style>
  <w:style w:type="paragraph" w:styleId="Titre5">
    <w:name w:val="heading 5"/>
    <w:basedOn w:val="Normal"/>
    <w:next w:val="Normal"/>
    <w:link w:val="Titre5Car"/>
    <w:uiPriority w:val="9"/>
    <w:unhideWhenUsed/>
    <w:qFormat/>
    <w:rsid w:val="00DF262D"/>
    <w:pPr>
      <w:keepNext/>
      <w:keepLines/>
      <w:numPr>
        <w:ilvl w:val="4"/>
        <w:numId w:val="2"/>
      </w:numPr>
      <w:spacing w:before="200"/>
      <w:outlineLvl w:val="4"/>
    </w:pPr>
    <w:rPr>
      <w:rFonts w:asciiTheme="minorHAnsi" w:eastAsiaTheme="majorEastAsia" w:hAnsiTheme="minorHAnsi" w:cstheme="majorBidi"/>
      <w:color w:val="243F60" w:themeColor="accent1" w:themeShade="7F"/>
    </w:rPr>
  </w:style>
  <w:style w:type="paragraph" w:styleId="Titre6">
    <w:name w:val="heading 6"/>
    <w:basedOn w:val="Normal"/>
    <w:next w:val="Normal"/>
    <w:link w:val="Titre6Car"/>
    <w:uiPriority w:val="9"/>
    <w:unhideWhenUsed/>
    <w:qFormat/>
    <w:rsid w:val="001E0E9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0E9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0E9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0E9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262D"/>
    <w:rPr>
      <w:rFonts w:eastAsiaTheme="majorEastAsia"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E14AA"/>
    <w:rPr>
      <w:rFonts w:ascii="Tahoma" w:hAnsi="Tahoma" w:cs="Tahoma"/>
      <w:sz w:val="16"/>
      <w:szCs w:val="16"/>
    </w:rPr>
  </w:style>
  <w:style w:type="character" w:customStyle="1" w:styleId="TextedebullesCar">
    <w:name w:val="Texte de bulles Car"/>
    <w:basedOn w:val="Policepardfaut"/>
    <w:link w:val="Textedebulles"/>
    <w:uiPriority w:val="99"/>
    <w:semiHidden/>
    <w:rsid w:val="001E14AA"/>
    <w:rPr>
      <w:rFonts w:ascii="Tahoma" w:hAnsi="Tahoma" w:cs="Tahoma"/>
      <w:sz w:val="16"/>
      <w:szCs w:val="16"/>
    </w:rPr>
  </w:style>
  <w:style w:type="character" w:customStyle="1" w:styleId="Titre2Car">
    <w:name w:val="Titre 2 Car"/>
    <w:basedOn w:val="Policepardfaut"/>
    <w:link w:val="Titre2"/>
    <w:uiPriority w:val="9"/>
    <w:rsid w:val="00DF262D"/>
    <w:rPr>
      <w:rFonts w:eastAsiaTheme="majorEastAsia" w:cstheme="majorBidi"/>
      <w:b/>
      <w:bCs/>
      <w:color w:val="4F81BD" w:themeColor="accent1"/>
      <w:sz w:val="26"/>
      <w:szCs w:val="26"/>
    </w:rPr>
  </w:style>
  <w:style w:type="table" w:styleId="Grille">
    <w:name w:val="Table Grid"/>
    <w:basedOn w:val="TableauNormal"/>
    <w:uiPriority w:val="59"/>
    <w:rsid w:val="00BB24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258BB"/>
    <w:pPr>
      <w:spacing w:line="276" w:lineRule="auto"/>
      <w:outlineLvl w:val="9"/>
    </w:pPr>
    <w:rPr>
      <w:lang w:eastAsia="fr-FR"/>
    </w:rPr>
  </w:style>
  <w:style w:type="paragraph" w:styleId="TM1">
    <w:name w:val="toc 1"/>
    <w:basedOn w:val="Normal"/>
    <w:next w:val="Normal"/>
    <w:autoRedefine/>
    <w:uiPriority w:val="39"/>
    <w:unhideWhenUsed/>
    <w:rsid w:val="005258BB"/>
    <w:pPr>
      <w:spacing w:after="100"/>
    </w:pPr>
  </w:style>
  <w:style w:type="paragraph" w:styleId="TM2">
    <w:name w:val="toc 2"/>
    <w:basedOn w:val="Normal"/>
    <w:next w:val="Normal"/>
    <w:autoRedefine/>
    <w:uiPriority w:val="39"/>
    <w:unhideWhenUsed/>
    <w:rsid w:val="005258BB"/>
    <w:pPr>
      <w:spacing w:after="100"/>
      <w:ind w:left="220"/>
    </w:pPr>
  </w:style>
  <w:style w:type="character" w:styleId="Lienhypertexte">
    <w:name w:val="Hyperlink"/>
    <w:basedOn w:val="Policepardfaut"/>
    <w:uiPriority w:val="99"/>
    <w:unhideWhenUsed/>
    <w:rsid w:val="005258BB"/>
    <w:rPr>
      <w:color w:val="0000FF" w:themeColor="hyperlink"/>
      <w:u w:val="single"/>
    </w:rPr>
  </w:style>
  <w:style w:type="paragraph" w:styleId="Paragraphedeliste">
    <w:name w:val="List Paragraph"/>
    <w:basedOn w:val="Normal"/>
    <w:uiPriority w:val="34"/>
    <w:qFormat/>
    <w:rsid w:val="0047109F"/>
    <w:pPr>
      <w:ind w:left="720"/>
    </w:pPr>
  </w:style>
  <w:style w:type="character" w:customStyle="1" w:styleId="Titre3Car">
    <w:name w:val="Titre 3 Car"/>
    <w:basedOn w:val="Policepardfaut"/>
    <w:link w:val="Titre3"/>
    <w:uiPriority w:val="9"/>
    <w:rsid w:val="00DF262D"/>
    <w:rPr>
      <w:rFonts w:eastAsiaTheme="majorEastAsia" w:cstheme="majorBidi"/>
      <w:bCs/>
      <w:color w:val="4F81BD" w:themeColor="accent1"/>
    </w:rPr>
  </w:style>
  <w:style w:type="paragraph" w:styleId="TM3">
    <w:name w:val="toc 3"/>
    <w:basedOn w:val="Normal"/>
    <w:next w:val="Normal"/>
    <w:autoRedefine/>
    <w:uiPriority w:val="39"/>
    <w:unhideWhenUsed/>
    <w:rsid w:val="004D236A"/>
    <w:pPr>
      <w:spacing w:after="100"/>
      <w:ind w:left="440"/>
    </w:pPr>
  </w:style>
  <w:style w:type="paragraph" w:styleId="Lgende">
    <w:name w:val="caption"/>
    <w:basedOn w:val="Normal"/>
    <w:next w:val="Normal"/>
    <w:uiPriority w:val="35"/>
    <w:unhideWhenUsed/>
    <w:qFormat/>
    <w:rsid w:val="008272AD"/>
    <w:pPr>
      <w:spacing w:after="200"/>
    </w:pPr>
    <w:rPr>
      <w:b/>
      <w:bCs/>
      <w:color w:val="4F81BD" w:themeColor="accent1"/>
      <w:sz w:val="18"/>
      <w:szCs w:val="18"/>
    </w:rPr>
  </w:style>
  <w:style w:type="table" w:styleId="Listeclaire">
    <w:name w:val="Light List"/>
    <w:basedOn w:val="TableauNormal"/>
    <w:uiPriority w:val="61"/>
    <w:rsid w:val="009D68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moyenne1">
    <w:name w:val="Medium Shading 1"/>
    <w:basedOn w:val="TableauNormal"/>
    <w:uiPriority w:val="63"/>
    <w:rsid w:val="009D681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9D681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9D681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9D681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
    <w:name w:val="Colorful Grid"/>
    <w:basedOn w:val="TableauNormal"/>
    <w:uiPriority w:val="73"/>
    <w:rsid w:val="009D681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
    <w:name w:val="Light Grid"/>
    <w:basedOn w:val="TableauNormal"/>
    <w:uiPriority w:val="62"/>
    <w:rsid w:val="009D68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itreGnral">
    <w:name w:val="Titre Général"/>
    <w:basedOn w:val="Normal"/>
    <w:rsid w:val="006B10CB"/>
    <w:pPr>
      <w:spacing w:before="120" w:after="120" w:line="280" w:lineRule="atLeast"/>
      <w:jc w:val="right"/>
    </w:pPr>
    <w:rPr>
      <w:rFonts w:ascii="Verdana" w:eastAsia="MS Mincho" w:hAnsi="Verdana"/>
      <w:b/>
      <w:caps/>
      <w:color w:val="000080"/>
      <w:sz w:val="32"/>
      <w:szCs w:val="32"/>
      <w:lang w:eastAsia="fr-FR"/>
    </w:rPr>
  </w:style>
  <w:style w:type="paragraph" w:customStyle="1" w:styleId="LogoClient">
    <w:name w:val="Logo Client"/>
    <w:basedOn w:val="Normal"/>
    <w:semiHidden/>
    <w:rsid w:val="006B10CB"/>
    <w:pPr>
      <w:spacing w:before="120" w:after="120" w:line="280" w:lineRule="atLeast"/>
      <w:jc w:val="right"/>
    </w:pPr>
    <w:rPr>
      <w:rFonts w:ascii="Verdana" w:eastAsia="MS Mincho" w:hAnsi="Verdana"/>
      <w:szCs w:val="24"/>
      <w:lang w:eastAsia="fr-FR"/>
    </w:rPr>
  </w:style>
  <w:style w:type="paragraph" w:styleId="En-tte">
    <w:name w:val="header"/>
    <w:basedOn w:val="Normal"/>
    <w:link w:val="En-tteCar"/>
    <w:uiPriority w:val="99"/>
    <w:unhideWhenUsed/>
    <w:rsid w:val="0033093B"/>
    <w:pPr>
      <w:tabs>
        <w:tab w:val="center" w:pos="4536"/>
        <w:tab w:val="right" w:pos="9072"/>
      </w:tabs>
    </w:pPr>
  </w:style>
  <w:style w:type="character" w:customStyle="1" w:styleId="En-tteCar">
    <w:name w:val="En-tête Car"/>
    <w:basedOn w:val="Policepardfaut"/>
    <w:link w:val="En-tte"/>
    <w:uiPriority w:val="99"/>
    <w:rsid w:val="0033093B"/>
    <w:rPr>
      <w:rFonts w:ascii="Calibri" w:hAnsi="Calibri" w:cs="Times New Roman"/>
    </w:rPr>
  </w:style>
  <w:style w:type="paragraph" w:styleId="Pieddepage">
    <w:name w:val="footer"/>
    <w:basedOn w:val="Normal"/>
    <w:link w:val="PieddepageCar"/>
    <w:uiPriority w:val="99"/>
    <w:unhideWhenUsed/>
    <w:rsid w:val="0033093B"/>
    <w:pPr>
      <w:tabs>
        <w:tab w:val="center" w:pos="4536"/>
        <w:tab w:val="right" w:pos="9072"/>
      </w:tabs>
    </w:pPr>
  </w:style>
  <w:style w:type="character" w:customStyle="1" w:styleId="PieddepageCar">
    <w:name w:val="Pied de page Car"/>
    <w:basedOn w:val="Policepardfaut"/>
    <w:link w:val="Pieddepage"/>
    <w:uiPriority w:val="99"/>
    <w:rsid w:val="0033093B"/>
    <w:rPr>
      <w:rFonts w:ascii="Calibri" w:hAnsi="Calibri" w:cs="Times New Roman"/>
    </w:rPr>
  </w:style>
  <w:style w:type="table" w:styleId="Ombrageclair">
    <w:name w:val="Light Shading"/>
    <w:basedOn w:val="TableauNormal"/>
    <w:uiPriority w:val="60"/>
    <w:rsid w:val="00137C8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137C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suivi">
    <w:name w:val="FollowedHyperlink"/>
    <w:basedOn w:val="Policepardfaut"/>
    <w:uiPriority w:val="99"/>
    <w:semiHidden/>
    <w:unhideWhenUsed/>
    <w:rsid w:val="00AD2E41"/>
    <w:rPr>
      <w:color w:val="800080" w:themeColor="followedHyperlink"/>
      <w:u w:val="single"/>
    </w:rPr>
  </w:style>
  <w:style w:type="character" w:customStyle="1" w:styleId="Titre4Car">
    <w:name w:val="Titre 4 Car"/>
    <w:basedOn w:val="Policepardfaut"/>
    <w:link w:val="Titre4"/>
    <w:uiPriority w:val="9"/>
    <w:rsid w:val="00DF262D"/>
    <w:rPr>
      <w:rFonts w:eastAsiaTheme="majorEastAsia" w:cstheme="majorBidi"/>
      <w:bCs/>
      <w:i/>
      <w:iCs/>
      <w:color w:val="4F81BD" w:themeColor="accent1"/>
    </w:rPr>
  </w:style>
  <w:style w:type="character" w:customStyle="1" w:styleId="Titre5Car">
    <w:name w:val="Titre 5 Car"/>
    <w:basedOn w:val="Policepardfaut"/>
    <w:link w:val="Titre5"/>
    <w:uiPriority w:val="9"/>
    <w:rsid w:val="00DF262D"/>
    <w:rPr>
      <w:rFonts w:eastAsiaTheme="majorEastAsia" w:cstheme="majorBidi"/>
      <w:color w:val="243F60" w:themeColor="accent1" w:themeShade="7F"/>
    </w:rPr>
  </w:style>
  <w:style w:type="character" w:customStyle="1" w:styleId="Titre6Car">
    <w:name w:val="Titre 6 Car"/>
    <w:basedOn w:val="Policepardfaut"/>
    <w:link w:val="Titre6"/>
    <w:uiPriority w:val="9"/>
    <w:rsid w:val="001E0E9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0E9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0E9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0E9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1E0E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E0E90"/>
    <w:rPr>
      <w:rFonts w:asciiTheme="majorHAnsi" w:eastAsiaTheme="majorEastAsia" w:hAnsiTheme="majorHAnsi" w:cstheme="majorBidi"/>
      <w:color w:val="17365D" w:themeColor="text2" w:themeShade="BF"/>
      <w:spacing w:val="5"/>
      <w:kern w:val="28"/>
      <w:sz w:val="52"/>
      <w:szCs w:val="52"/>
    </w:rPr>
  </w:style>
  <w:style w:type="numbering" w:customStyle="1" w:styleId="Style1">
    <w:name w:val="Style1"/>
    <w:uiPriority w:val="99"/>
    <w:rsid w:val="0040304F"/>
    <w:pPr>
      <w:numPr>
        <w:numId w:val="1"/>
      </w:numPr>
    </w:pPr>
  </w:style>
  <w:style w:type="character" w:styleId="Marquedannotation">
    <w:name w:val="annotation reference"/>
    <w:basedOn w:val="Policepardfaut"/>
    <w:uiPriority w:val="99"/>
    <w:semiHidden/>
    <w:unhideWhenUsed/>
    <w:rsid w:val="006714CC"/>
    <w:rPr>
      <w:sz w:val="16"/>
      <w:szCs w:val="16"/>
    </w:rPr>
  </w:style>
  <w:style w:type="paragraph" w:styleId="Commentaire">
    <w:name w:val="annotation text"/>
    <w:basedOn w:val="Normal"/>
    <w:link w:val="CommentaireCar"/>
    <w:uiPriority w:val="99"/>
    <w:semiHidden/>
    <w:unhideWhenUsed/>
    <w:rsid w:val="006714CC"/>
    <w:rPr>
      <w:sz w:val="20"/>
      <w:szCs w:val="20"/>
    </w:rPr>
  </w:style>
  <w:style w:type="character" w:customStyle="1" w:styleId="CommentaireCar">
    <w:name w:val="Commentaire Car"/>
    <w:basedOn w:val="Policepardfaut"/>
    <w:link w:val="Commentaire"/>
    <w:uiPriority w:val="99"/>
    <w:semiHidden/>
    <w:rsid w:val="006714CC"/>
    <w:rPr>
      <w:rFonts w:ascii="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6714CC"/>
    <w:rPr>
      <w:b/>
      <w:bCs/>
    </w:rPr>
  </w:style>
  <w:style w:type="character" w:customStyle="1" w:styleId="ObjetducommentaireCar">
    <w:name w:val="Objet du commentaire Car"/>
    <w:basedOn w:val="CommentaireCar"/>
    <w:link w:val="Objetducommentaire"/>
    <w:uiPriority w:val="99"/>
    <w:semiHidden/>
    <w:rsid w:val="006714CC"/>
    <w:rPr>
      <w:rFonts w:ascii="Calibri" w:hAnsi="Calibri" w:cs="Times New Roman"/>
      <w:b/>
      <w:bCs/>
      <w:sz w:val="20"/>
      <w:szCs w:val="20"/>
    </w:rPr>
  </w:style>
  <w:style w:type="paragraph" w:styleId="Rvision">
    <w:name w:val="Revision"/>
    <w:hidden/>
    <w:uiPriority w:val="99"/>
    <w:semiHidden/>
    <w:rsid w:val="00402C13"/>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39154">
      <w:bodyDiv w:val="1"/>
      <w:marLeft w:val="0"/>
      <w:marRight w:val="0"/>
      <w:marTop w:val="0"/>
      <w:marBottom w:val="0"/>
      <w:divBdr>
        <w:top w:val="none" w:sz="0" w:space="0" w:color="auto"/>
        <w:left w:val="none" w:sz="0" w:space="0" w:color="auto"/>
        <w:bottom w:val="none" w:sz="0" w:space="0" w:color="auto"/>
        <w:right w:val="none" w:sz="0" w:space="0" w:color="auto"/>
      </w:divBdr>
    </w:div>
    <w:div w:id="536236341">
      <w:bodyDiv w:val="1"/>
      <w:marLeft w:val="0"/>
      <w:marRight w:val="0"/>
      <w:marTop w:val="0"/>
      <w:marBottom w:val="0"/>
      <w:divBdr>
        <w:top w:val="none" w:sz="0" w:space="0" w:color="auto"/>
        <w:left w:val="none" w:sz="0" w:space="0" w:color="auto"/>
        <w:bottom w:val="none" w:sz="0" w:space="0" w:color="auto"/>
        <w:right w:val="none" w:sz="0" w:space="0" w:color="auto"/>
      </w:divBdr>
    </w:div>
    <w:div w:id="546570407">
      <w:bodyDiv w:val="1"/>
      <w:marLeft w:val="0"/>
      <w:marRight w:val="0"/>
      <w:marTop w:val="0"/>
      <w:marBottom w:val="0"/>
      <w:divBdr>
        <w:top w:val="none" w:sz="0" w:space="0" w:color="auto"/>
        <w:left w:val="none" w:sz="0" w:space="0" w:color="auto"/>
        <w:bottom w:val="none" w:sz="0" w:space="0" w:color="auto"/>
        <w:right w:val="none" w:sz="0" w:space="0" w:color="auto"/>
      </w:divBdr>
    </w:div>
    <w:div w:id="751246379">
      <w:bodyDiv w:val="1"/>
      <w:marLeft w:val="0"/>
      <w:marRight w:val="0"/>
      <w:marTop w:val="0"/>
      <w:marBottom w:val="0"/>
      <w:divBdr>
        <w:top w:val="none" w:sz="0" w:space="0" w:color="auto"/>
        <w:left w:val="none" w:sz="0" w:space="0" w:color="auto"/>
        <w:bottom w:val="none" w:sz="0" w:space="0" w:color="auto"/>
        <w:right w:val="none" w:sz="0" w:space="0" w:color="auto"/>
      </w:divBdr>
    </w:div>
    <w:div w:id="811825142">
      <w:bodyDiv w:val="1"/>
      <w:marLeft w:val="0"/>
      <w:marRight w:val="0"/>
      <w:marTop w:val="0"/>
      <w:marBottom w:val="0"/>
      <w:divBdr>
        <w:top w:val="none" w:sz="0" w:space="0" w:color="auto"/>
        <w:left w:val="none" w:sz="0" w:space="0" w:color="auto"/>
        <w:bottom w:val="none" w:sz="0" w:space="0" w:color="auto"/>
        <w:right w:val="none" w:sz="0" w:space="0" w:color="auto"/>
      </w:divBdr>
    </w:div>
    <w:div w:id="1316034998">
      <w:bodyDiv w:val="1"/>
      <w:marLeft w:val="0"/>
      <w:marRight w:val="0"/>
      <w:marTop w:val="0"/>
      <w:marBottom w:val="0"/>
      <w:divBdr>
        <w:top w:val="none" w:sz="0" w:space="0" w:color="auto"/>
        <w:left w:val="none" w:sz="0" w:space="0" w:color="auto"/>
        <w:bottom w:val="none" w:sz="0" w:space="0" w:color="auto"/>
        <w:right w:val="none" w:sz="0" w:space="0" w:color="auto"/>
      </w:divBdr>
    </w:div>
    <w:div w:id="1346438972">
      <w:bodyDiv w:val="1"/>
      <w:marLeft w:val="0"/>
      <w:marRight w:val="0"/>
      <w:marTop w:val="0"/>
      <w:marBottom w:val="0"/>
      <w:divBdr>
        <w:top w:val="none" w:sz="0" w:space="0" w:color="auto"/>
        <w:left w:val="none" w:sz="0" w:space="0" w:color="auto"/>
        <w:bottom w:val="none" w:sz="0" w:space="0" w:color="auto"/>
        <w:right w:val="none" w:sz="0" w:space="0" w:color="auto"/>
      </w:divBdr>
    </w:div>
    <w:div w:id="1585071669">
      <w:bodyDiv w:val="1"/>
      <w:marLeft w:val="0"/>
      <w:marRight w:val="0"/>
      <w:marTop w:val="0"/>
      <w:marBottom w:val="0"/>
      <w:divBdr>
        <w:top w:val="none" w:sz="0" w:space="0" w:color="auto"/>
        <w:left w:val="none" w:sz="0" w:space="0" w:color="auto"/>
        <w:bottom w:val="none" w:sz="0" w:space="0" w:color="auto"/>
        <w:right w:val="none" w:sz="0" w:space="0" w:color="auto"/>
      </w:divBdr>
    </w:div>
    <w:div w:id="1894610377">
      <w:bodyDiv w:val="1"/>
      <w:marLeft w:val="0"/>
      <w:marRight w:val="0"/>
      <w:marTop w:val="0"/>
      <w:marBottom w:val="0"/>
      <w:divBdr>
        <w:top w:val="none" w:sz="0" w:space="0" w:color="auto"/>
        <w:left w:val="none" w:sz="0" w:space="0" w:color="auto"/>
        <w:bottom w:val="none" w:sz="0" w:space="0" w:color="auto"/>
        <w:right w:val="none" w:sz="0" w:space="0" w:color="auto"/>
      </w:divBdr>
    </w:div>
    <w:div w:id="2060934915">
      <w:bodyDiv w:val="1"/>
      <w:marLeft w:val="0"/>
      <w:marRight w:val="0"/>
      <w:marTop w:val="0"/>
      <w:marBottom w:val="0"/>
      <w:divBdr>
        <w:top w:val="none" w:sz="0" w:space="0" w:color="auto"/>
        <w:left w:val="none" w:sz="0" w:space="0" w:color="auto"/>
        <w:bottom w:val="none" w:sz="0" w:space="0" w:color="auto"/>
        <w:right w:val="none" w:sz="0" w:space="0" w:color="auto"/>
      </w:divBdr>
    </w:div>
    <w:div w:id="21086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98D9DDD976B842B5E7E426F1685179" ma:contentTypeVersion="0" ma:contentTypeDescription="Crée un document." ma:contentTypeScope="" ma:versionID="5d617f28b12f6abe096a5458a06b82c0">
  <xsd:schema xmlns:xsd="http://www.w3.org/2001/XMLSchema" xmlns:xs="http://www.w3.org/2001/XMLSchema" xmlns:p="http://schemas.microsoft.com/office/2006/metadata/properties" xmlns:ns2="5c6b5260-11ec-45bb-a9e3-70439a8faf0d" targetNamespace="http://schemas.microsoft.com/office/2006/metadata/properties" ma:root="true" ma:fieldsID="e0e766c7c4d40b61ec9fb9c60f4b271d" ns2:_="">
    <xsd:import namespace="5c6b5260-11ec-45bb-a9e3-70439a8faf0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b5260-11ec-45bb-a9e3-70439a8faf0d"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c6b5260-11ec-45bb-a9e3-70439a8faf0d">X4TACEKHER45-211-41</_dlc_DocId>
    <_dlc_DocIdUrl xmlns="5c6b5260-11ec-45bb-a9e3-70439a8faf0d">
      <Url>http://sharepoint.canaltp.fr/DirPP/produits/_layouts/DocIdRedir.aspx?ID=X4TACEKHER45-211-41</Url>
      <Description>X4TACEKHER45-211-41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88F98-E4E5-46F0-B717-B2EB99CEA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b5260-11ec-45bb-a9e3-70439a8fa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C1233-D034-4401-942F-2F8BD33F6A69}">
  <ds:schemaRefs>
    <ds:schemaRef ds:uri="http://schemas.microsoft.com/sharepoint/events"/>
  </ds:schemaRefs>
</ds:datastoreItem>
</file>

<file path=customXml/itemProps3.xml><?xml version="1.0" encoding="utf-8"?>
<ds:datastoreItem xmlns:ds="http://schemas.openxmlformats.org/officeDocument/2006/customXml" ds:itemID="{0E181B7A-9456-4EE3-A05B-C1F03A3C77FC}">
  <ds:schemaRefs>
    <ds:schemaRef ds:uri="http://schemas.microsoft.com/office/2006/metadata/properties"/>
    <ds:schemaRef ds:uri="http://schemas.microsoft.com/office/infopath/2007/PartnerControls"/>
    <ds:schemaRef ds:uri="5c6b5260-11ec-45bb-a9e3-70439a8faf0d"/>
  </ds:schemaRefs>
</ds:datastoreItem>
</file>

<file path=customXml/itemProps4.xml><?xml version="1.0" encoding="utf-8"?>
<ds:datastoreItem xmlns:ds="http://schemas.openxmlformats.org/officeDocument/2006/customXml" ds:itemID="{3A72A3D0-9EA9-4252-B72A-00CB7D05981A}">
  <ds:schemaRefs>
    <ds:schemaRef ds:uri="http://schemas.microsoft.com/sharepoint/v3/contenttype/forms"/>
  </ds:schemaRefs>
</ds:datastoreItem>
</file>

<file path=customXml/itemProps5.xml><?xml version="1.0" encoding="utf-8"?>
<ds:datastoreItem xmlns:ds="http://schemas.openxmlformats.org/officeDocument/2006/customXml" ds:itemID="{90B8B586-DD24-2044-A230-9385128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4446</Words>
  <Characters>24455</Characters>
  <Application>Microsoft Macintosh Word</Application>
  <DocSecurity>0</DocSecurity>
  <Lines>203</Lines>
  <Paragraphs>57</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Spécifications techniques du méta-système</vt:lpstr>
      <vt:lpstr>Historique des modifications</vt:lpstr>
      <vt:lpstr>Introduction</vt:lpstr>
      <vt:lpstr>Les interfaces du système </vt:lpstr>
      <vt:lpstr>    Les interfaces de recherche d’itinéraire et de localités</vt:lpstr>
      <vt:lpstr>        Protocole</vt:lpstr>
      <vt:lpstr>    </vt:lpstr>
    </vt:vector>
  </TitlesOfParts>
  <Manager/>
  <Company>Cityway</Company>
  <LinksUpToDate>false</LinksUpToDate>
  <CharactersWithSpaces>28844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 l'interface générique des SIMs</dc:title>
  <dc:subject/>
  <dc:creator>Florisson Marc</dc:creator>
  <cp:keywords/>
  <dc:description/>
  <cp:lastModifiedBy>Marc Florisson</cp:lastModifiedBy>
  <cp:revision>2</cp:revision>
  <cp:lastPrinted>2013-10-23T09:43:00Z</cp:lastPrinted>
  <dcterms:created xsi:type="dcterms:W3CDTF">2014-07-10T21:41:00Z</dcterms:created>
  <dcterms:modified xsi:type="dcterms:W3CDTF">2014-07-10T21:41:00Z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0x0101007398D9DDD976B842B5E7E426F1685179</vt:lpwstr>
  </property>
  <property fmtid="{D5CDD505-2E9C-101B-9397-08002B2CF9AE}" pid="3" name="_dlc_DocIdItemGuid">
    <vt:lpwstr>e09517f6-2fa2-4ce4-9bcc-e04661416574</vt:lpwstr>
  </property>
</Properties>
</file>